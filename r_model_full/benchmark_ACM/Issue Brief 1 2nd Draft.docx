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AC5C91D"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ins w:id="0" w:author="Chief Evaluation Office" w:date="2020-02-28T09:49:00Z">
        <w:r w:rsidR="00CA1179">
          <w:rPr>
            <w:rFonts w:cs="Arial"/>
            <w:b/>
            <w:caps/>
            <w:color w:val="6C0000"/>
            <w:sz w:val="28"/>
          </w:rPr>
          <w:t>DOL-</w:t>
        </w:r>
      </w:ins>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 xml:space="preserve">Paid Leave Microsimulation </w:t>
      </w:r>
      <w:commentRangeStart w:id="1"/>
      <w:r w:rsidR="00760590" w:rsidRPr="00BA0140">
        <w:rPr>
          <w:rFonts w:cs="Arial"/>
          <w:b/>
          <w:caps/>
          <w:color w:val="6C0000"/>
          <w:sz w:val="28"/>
        </w:rPr>
        <w:t>M</w:t>
      </w:r>
      <w:r w:rsidRPr="00BA0140">
        <w:rPr>
          <w:rFonts w:cs="Arial"/>
          <w:b/>
          <w:caps/>
          <w:color w:val="6C0000"/>
          <w:sz w:val="28"/>
        </w:rPr>
        <w:t>odels</w:t>
      </w:r>
      <w:commentRangeEnd w:id="1"/>
      <w:r w:rsidR="005A1266">
        <w:rPr>
          <w:rStyle w:val="CommentReference"/>
        </w:rPr>
        <w:commentReference w:id="1"/>
      </w:r>
    </w:p>
    <w:p w14:paraId="01527961" w14:textId="7A03721B" w:rsidR="00F46528" w:rsidRPr="00F46528" w:rsidRDefault="00F46528" w:rsidP="00F46528">
      <w:pPr>
        <w:jc w:val="both"/>
      </w:pPr>
      <w:r w:rsidRPr="00F46528">
        <w:t>T</w:t>
      </w:r>
      <w:r>
        <w:t xml:space="preserve">o assist researchers and policymakers </w:t>
      </w:r>
      <w:r w:rsidR="00161591">
        <w:t>in simulating</w:t>
      </w:r>
      <w:r>
        <w:t xml:space="preserv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t xml:space="preserve"> to revise and update a </w:t>
      </w:r>
      <w:del w:id="2" w:author="Chief Evaluation Office" w:date="2020-02-28T09:44:00Z">
        <w:r w:rsidDel="002F7D7E">
          <w:delText xml:space="preserve">popular </w:delText>
        </w:r>
      </w:del>
      <w:r>
        <w:t>paid leave micr</w:t>
      </w:r>
      <w:r w:rsidR="00A14A91">
        <w:t xml:space="preserve">osimulation model created by </w:t>
      </w:r>
      <w:commentRangeStart w:id="3"/>
      <w:commentRangeStart w:id="4"/>
      <w:r w:rsidR="00A14A91">
        <w:t>IWPR</w:t>
      </w:r>
      <w:r>
        <w:t xml:space="preserve">, Randy </w:t>
      </w:r>
      <w:proofErr w:type="spellStart"/>
      <w:r>
        <w:t>Albelda</w:t>
      </w:r>
      <w:proofErr w:type="spellEnd"/>
      <w:r>
        <w:t>, and Alan Clayton-Matthews</w:t>
      </w:r>
      <w:r w:rsidRPr="00F46528">
        <w:t xml:space="preserve"> (</w:t>
      </w:r>
      <w:r w:rsidR="0058198B">
        <w:t xml:space="preserve">the </w:t>
      </w:r>
      <w:r w:rsidRPr="00F46528">
        <w:t>ACM model</w:t>
      </w:r>
      <w:ins w:id="5" w:author="Luke Patterson" w:date="2020-05-21T10:35:00Z">
        <w:r w:rsidR="00F93B1B">
          <w:t>; last updated</w:t>
        </w:r>
      </w:ins>
      <w:ins w:id="6" w:author="Luke Patterson" w:date="2020-05-21T10:36:00Z">
        <w:r w:rsidR="00F93B1B">
          <w:t xml:space="preserve"> in</w:t>
        </w:r>
      </w:ins>
      <w:ins w:id="7" w:author="Luke Patterson" w:date="2020-05-21T10:35:00Z">
        <w:r w:rsidR="00F93B1B">
          <w:t xml:space="preserve"> 2017</w:t>
        </w:r>
      </w:ins>
      <w:r w:rsidRPr="00F46528">
        <w:t>)</w:t>
      </w:r>
      <w:commentRangeEnd w:id="3"/>
      <w:commentRangeEnd w:id="4"/>
      <w:ins w:id="8" w:author="Luke Patterson" w:date="2020-05-21T10:36:00Z">
        <w:r w:rsidR="00F93B1B">
          <w:rPr>
            <w:rStyle w:val="FootnoteReference"/>
          </w:rPr>
          <w:footnoteReference w:id="1"/>
        </w:r>
      </w:ins>
      <w:r w:rsidR="002F7D7E">
        <w:rPr>
          <w:rStyle w:val="CommentReference"/>
        </w:rPr>
        <w:commentReference w:id="3"/>
      </w:r>
      <w:r w:rsidR="00964A7E">
        <w:rPr>
          <w:rStyle w:val="CommentReference"/>
        </w:rPr>
        <w:commentReference w:id="4"/>
      </w:r>
      <w:r>
        <w:t xml:space="preserve">. </w:t>
      </w:r>
      <w:r w:rsidRPr="00F46528">
        <w:t xml:space="preserve">Under this contract, IMPAQ has implemented several updates to the ACM model. To increase transparency and to promote wider use, IMPAQ has recast the ACM </w:t>
      </w:r>
      <w:r w:rsidR="002019A0">
        <w:t xml:space="preserve">model </w:t>
      </w:r>
      <w:r w:rsidRPr="00F46528">
        <w:t>as an</w:t>
      </w:r>
      <w:r>
        <w:t xml:space="preserve"> open-source</w:t>
      </w:r>
      <w:del w:id="10" w:author="Chief Evaluation Office" w:date="2020-02-28T09:47:00Z">
        <w:r w:rsidDel="00E60C35">
          <w:delText>, user-friendly</w:delText>
        </w:r>
      </w:del>
      <w:r>
        <w:t xml:space="preserve"> model with an intuitive front-end in addition to features that enable user to choose the preferred estimation methods for model estimation. We refer to this </w:t>
      </w:r>
      <w:r w:rsidRPr="00F46528">
        <w:t xml:space="preserve">new </w:t>
      </w:r>
      <w:del w:id="11" w:author="Chief Evaluation Office" w:date="2020-02-28T09:48:00Z">
        <w:r w:rsidRPr="00F46528" w:rsidDel="00ED59AD">
          <w:delText xml:space="preserve">avatar of the ACM </w:delText>
        </w:r>
      </w:del>
      <w:r>
        <w:t>model as the</w:t>
      </w:r>
      <w:ins w:id="12" w:author="Chief Evaluation Office" w:date="2020-02-28T09:48:00Z">
        <w:r w:rsidR="00ED59AD">
          <w:t xml:space="preserve"> </w:t>
        </w:r>
        <w:commentRangeStart w:id="13"/>
        <w:r w:rsidR="00ED59AD">
          <w:t>2020</w:t>
        </w:r>
        <w:r w:rsidR="003636CE">
          <w:t xml:space="preserve"> DOL-</w:t>
        </w:r>
      </w:ins>
      <w:r>
        <w:t xml:space="preserve"> </w:t>
      </w:r>
      <w:r w:rsidRPr="00F46528">
        <w:t xml:space="preserve">IMPAQ model. </w:t>
      </w:r>
      <w:commentRangeEnd w:id="13"/>
      <w:r w:rsidR="00CA0CC6">
        <w:rPr>
          <w:rStyle w:val="CommentReference"/>
        </w:rPr>
        <w:commentReference w:id="13"/>
      </w:r>
    </w:p>
    <w:p w14:paraId="4F583FDE" w14:textId="13A7D3D9" w:rsidR="008D10A3" w:rsidRDefault="00F46528" w:rsidP="00F46528">
      <w:pPr>
        <w:jc w:val="both"/>
        <w:rPr>
          <w:ins w:id="14" w:author="Luke Patterson" w:date="2020-05-22T10:42:00Z"/>
        </w:rPr>
      </w:pPr>
      <w:r w:rsidRPr="00F46528">
        <w:t xml:space="preserve">In this brief, we test </w:t>
      </w:r>
      <w:r>
        <w:t xml:space="preserve">performance of the </w:t>
      </w:r>
      <w:del w:id="15" w:author="Luke Patterson" w:date="2020-05-21T15:27:00Z">
        <w:r w:rsidDel="009D0B8C">
          <w:delText>IMPAQ model</w:delText>
        </w:r>
      </w:del>
      <w:ins w:id="16" w:author="Luke Patterson" w:date="2020-05-21T15:27:00Z">
        <w:r w:rsidR="009D0B8C" w:rsidRPr="008D10A3">
          <w:rPr>
            <w:b/>
            <w:rPrChange w:id="17" w:author="Luke Patterson" w:date="2020-05-22T10:43:00Z">
              <w:rPr/>
            </w:rPrChange>
          </w:rPr>
          <w:t>IMPAQ-DOL model</w:t>
        </w:r>
      </w:ins>
      <w:r w:rsidRPr="008D10A3">
        <w:rPr>
          <w:b/>
          <w:rPrChange w:id="18" w:author="Luke Patterson" w:date="2020-05-22T10:43:00Z">
            <w:rPr/>
          </w:rPrChange>
        </w:rPr>
        <w:t xml:space="preserve"> against the ACM </w:t>
      </w:r>
      <w:ins w:id="19" w:author="Luke Patterson" w:date="2020-05-22T10:43:00Z">
        <w:r w:rsidR="008D10A3" w:rsidRPr="008D10A3">
          <w:rPr>
            <w:b/>
            <w:rPrChange w:id="20" w:author="Luke Patterson" w:date="2020-05-22T10:43:00Z">
              <w:rPr/>
            </w:rPrChange>
          </w:rPr>
          <w:t xml:space="preserve">model </w:t>
        </w:r>
      </w:ins>
      <w:r>
        <w:t xml:space="preserve">and </w:t>
      </w:r>
      <w:r w:rsidRPr="00F46528">
        <w:t xml:space="preserve">also compare </w:t>
      </w:r>
      <w:r w:rsidRPr="008D10A3">
        <w:rPr>
          <w:b/>
          <w:rPrChange w:id="21" w:author="Luke Patterson" w:date="2020-05-22T10:43:00Z">
            <w:rPr/>
          </w:rPrChange>
        </w:rPr>
        <w:t xml:space="preserve">both </w:t>
      </w:r>
      <w:del w:id="22" w:author="Luke Patterson" w:date="2020-05-22T10:43:00Z">
        <w:r w:rsidRPr="008D10A3" w:rsidDel="008D10A3">
          <w:rPr>
            <w:b/>
            <w:rPrChange w:id="23" w:author="Luke Patterson" w:date="2020-05-22T10:43:00Z">
              <w:rPr/>
            </w:rPrChange>
          </w:rPr>
          <w:delText xml:space="preserve">the </w:delText>
        </w:r>
      </w:del>
      <w:r w:rsidRPr="008D10A3">
        <w:rPr>
          <w:b/>
          <w:rPrChange w:id="24" w:author="Luke Patterson" w:date="2020-05-22T10:43:00Z">
            <w:rPr/>
          </w:rPrChange>
        </w:rPr>
        <w:t>models to real-world benchmarks</w:t>
      </w:r>
      <w:r>
        <w:t xml:space="preserve"> using data from existing state paid programs </w:t>
      </w:r>
      <w:r w:rsidR="008C6D33">
        <w:t>in</w:t>
      </w:r>
      <w:r>
        <w:t xml:space="preserve"> California, Rhode Island, and New Jersey. </w:t>
      </w:r>
      <w:ins w:id="25" w:author="Luke Patterson" w:date="2020-05-22T10:43:00Z">
        <w:r w:rsidR="008D10A3">
          <w:t>We test both models</w:t>
        </w:r>
      </w:ins>
      <w:ins w:id="26" w:author="Luke Patterson" w:date="2020-05-22T10:44:00Z">
        <w:r w:rsidR="008D10A3">
          <w:t>’</w:t>
        </w:r>
      </w:ins>
      <w:ins w:id="27" w:author="Luke Patterson" w:date="2020-05-22T10:43:00Z">
        <w:r w:rsidR="008D10A3">
          <w:t xml:space="preserve"> accu</w:t>
        </w:r>
      </w:ins>
      <w:ins w:id="28" w:author="Luke Patterson" w:date="2020-05-22T10:44:00Z">
        <w:r w:rsidR="008D10A3">
          <w:t xml:space="preserve">racy at estimating </w:t>
        </w:r>
      </w:ins>
      <w:ins w:id="29" w:author="Luke Patterson" w:date="2020-05-22T10:46:00Z">
        <w:r w:rsidR="008D10A3">
          <w:t xml:space="preserve">total eligible workers, </w:t>
        </w:r>
      </w:ins>
      <w:ins w:id="30" w:author="Luke Patterson" w:date="2020-05-22T10:44:00Z">
        <w:r w:rsidR="008D10A3">
          <w:t>program</w:t>
        </w:r>
      </w:ins>
      <w:ins w:id="31" w:author="Luke Patterson" w:date="2020-05-22T10:46:00Z">
        <w:r w:rsidR="008D10A3">
          <w:t xml:space="preserve"> benefit outlays, total participation, and participation length for these states.</w:t>
        </w:r>
      </w:ins>
    </w:p>
    <w:p w14:paraId="54073DDA" w14:textId="5FBFFB95" w:rsidR="00F46528" w:rsidRDefault="00F46528" w:rsidP="00F46528">
      <w:pPr>
        <w:jc w:val="both"/>
      </w:pPr>
      <w:r>
        <w:t xml:space="preserve">The results show that the final estimates on leave usage and benefit costs from the </w:t>
      </w:r>
      <w:del w:id="32" w:author="Luke Patterson" w:date="2020-05-21T15:27:00Z">
        <w:r w:rsidDel="009D0B8C">
          <w:delText>IMPAQ model</w:delText>
        </w:r>
      </w:del>
      <w:ins w:id="33" w:author="Luke Patterson" w:date="2020-05-21T15:27:00Z">
        <w:r w:rsidR="009D0B8C">
          <w:t>IMPAQ-DOL model</w:t>
        </w:r>
      </w:ins>
      <w:r>
        <w:t xml:space="preserve"> are similar to</w:t>
      </w:r>
      <w:r w:rsidR="000E59F0">
        <w:t xml:space="preserve"> </w:t>
      </w:r>
      <w:r w:rsidR="006255A8">
        <w:t>the ACM</w:t>
      </w:r>
      <w:r w:rsidR="000E59F0">
        <w:t xml:space="preserve"> model’s results</w:t>
      </w:r>
      <w:r>
        <w:t xml:space="preserve">. </w:t>
      </w:r>
      <w:r w:rsidR="006255A8">
        <w:t>The advantages offered by</w:t>
      </w:r>
      <w:r>
        <w:t xml:space="preserve"> the </w:t>
      </w:r>
      <w:del w:id="34" w:author="Luke Patterson" w:date="2020-05-21T15:27:00Z">
        <w:r w:rsidDel="009D0B8C">
          <w:delText>IMPAQ model</w:delText>
        </w:r>
      </w:del>
      <w:ins w:id="35" w:author="Luke Patterson" w:date="2020-05-21T15:27:00Z">
        <w:r w:rsidR="009D0B8C">
          <w:t>IMPAQ-DOL model</w:t>
        </w:r>
      </w:ins>
      <w:r>
        <w:t xml:space="preserve"> </w:t>
      </w:r>
      <w:r w:rsidR="006255A8">
        <w:t xml:space="preserve">over the ACM model are </w:t>
      </w:r>
      <w:r>
        <w:t>several new features to enable comparisons across existing programs and to test multiple different leave policy scenarios simultaneously.</w:t>
      </w:r>
      <w:r w:rsidR="006255A8">
        <w:t xml:space="preserve"> In addition, the </w:t>
      </w:r>
      <w:del w:id="36" w:author="Luke Patterson" w:date="2020-05-21T15:27:00Z">
        <w:r w:rsidR="006255A8" w:rsidDel="009D0B8C">
          <w:delText>IMPAQ model</w:delText>
        </w:r>
      </w:del>
      <w:ins w:id="37" w:author="Luke Patterson" w:date="2020-05-21T15:27:00Z">
        <w:r w:rsidR="009D0B8C">
          <w:t>IMPAQ-DOL model</w:t>
        </w:r>
      </w:ins>
      <w:r w:rsidR="006255A8">
        <w:t xml:space="preserve"> also </w:t>
      </w:r>
      <w:r w:rsidR="00161591">
        <w:t xml:space="preserve">typically </w:t>
      </w:r>
      <w:r w:rsidR="006255A8">
        <w:t xml:space="preserve">has </w:t>
      </w:r>
      <w:r w:rsidR="00161591">
        <w:t xml:space="preserve">a </w:t>
      </w:r>
      <w:r w:rsidR="006255A8">
        <w:t>significantly shorter runtime than the ACM model.</w:t>
      </w:r>
    </w:p>
    <w:p w14:paraId="6ED420F8" w14:textId="1C9EF393" w:rsidR="00BC42F8" w:rsidRPr="00BA0140" w:rsidDel="00F93B1B" w:rsidRDefault="005501F3" w:rsidP="00985DAB">
      <w:pPr>
        <w:pStyle w:val="Heading1"/>
        <w:rPr>
          <w:del w:id="38" w:author="Luke Patterson" w:date="2020-05-21T10:36:00Z"/>
          <w:rFonts w:cs="Arial"/>
        </w:rPr>
      </w:pPr>
      <w:del w:id="39" w:author="Luke Patterson" w:date="2020-05-21T10:36:00Z">
        <w:r w:rsidRPr="00BA0140" w:rsidDel="00F93B1B">
          <w:rPr>
            <w:rFonts w:cs="Arial"/>
          </w:rPr>
          <w:delText>1.</w:delText>
        </w:r>
        <w:r w:rsidRPr="00BA0140" w:rsidDel="00F93B1B">
          <w:rPr>
            <w:rFonts w:cs="Arial"/>
          </w:rPr>
          <w:tab/>
        </w:r>
        <w:commentRangeStart w:id="40"/>
        <w:r w:rsidR="007818EB" w:rsidDel="00F93B1B">
          <w:rPr>
            <w:rFonts w:cs="Arial"/>
          </w:rPr>
          <w:delText xml:space="preserve">Background and </w:delText>
        </w:r>
        <w:r w:rsidR="00BC42F8" w:rsidRPr="00BA0140" w:rsidDel="00F93B1B">
          <w:rPr>
            <w:rFonts w:cs="Arial"/>
          </w:rPr>
          <w:delText>Project Overview</w:delText>
        </w:r>
        <w:commentRangeEnd w:id="40"/>
        <w:r w:rsidR="00E847F9" w:rsidDel="00F93B1B">
          <w:rPr>
            <w:rStyle w:val="CommentReference"/>
            <w:rFonts w:eastAsiaTheme="minorHAnsi" w:cstheme="minorBidi"/>
            <w:b w:val="0"/>
            <w:color w:val="auto"/>
          </w:rPr>
          <w:commentReference w:id="40"/>
        </w:r>
      </w:del>
    </w:p>
    <w:p w14:paraId="5B01ACC6" w14:textId="2DB49D15" w:rsidR="003857C7" w:rsidRPr="00BA0140" w:rsidRDefault="003857C7" w:rsidP="003857C7">
      <w:pPr>
        <w:autoSpaceDE w:val="0"/>
        <w:autoSpaceDN w:val="0"/>
        <w:adjustRightInd w:val="0"/>
        <w:spacing w:after="0" w:line="240" w:lineRule="auto"/>
        <w:jc w:val="both"/>
        <w:rPr>
          <w:rFonts w:cs="Arial"/>
        </w:rPr>
      </w:pPr>
      <w:r w:rsidRPr="00BA0140">
        <w:rPr>
          <w:rFonts w:cs="Arial"/>
        </w:rPr>
        <w:t xml:space="preserve">Access to and use of leave </w:t>
      </w:r>
      <w:r w:rsidR="00AC42B9" w:rsidRPr="00BA0140">
        <w:rPr>
          <w:rFonts w:cs="Arial"/>
        </w:rPr>
        <w:t>is</w:t>
      </w:r>
      <w:r w:rsidRPr="00BA014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sidRPr="00BA0140">
        <w:rPr>
          <w:rFonts w:cs="Arial"/>
        </w:rPr>
        <w:t xml:space="preserve"> The United States </w:t>
      </w:r>
      <w:r w:rsidR="00AB361F" w:rsidRPr="00BA0140">
        <w:rPr>
          <w:rFonts w:cs="Arial"/>
        </w:rPr>
        <w:t>i</w:t>
      </w:r>
      <w:r w:rsidR="00AC42B9" w:rsidRPr="00BA0140">
        <w:rPr>
          <w:rFonts w:cs="Arial"/>
        </w:rPr>
        <w:t>s an outlier.</w:t>
      </w:r>
      <w:r w:rsidRPr="00BA0140">
        <w:rPr>
          <w:rFonts w:cs="Arial"/>
        </w:rPr>
        <w:t xml:space="preserve"> </w:t>
      </w:r>
      <w:r w:rsidR="00AB361F" w:rsidRPr="00BA0140">
        <w:rPr>
          <w:rFonts w:cs="Arial"/>
        </w:rPr>
        <w:t>T</w:t>
      </w:r>
      <w:r w:rsidRPr="00BA0140">
        <w:rPr>
          <w:rFonts w:cs="Arial"/>
        </w:rPr>
        <w:t xml:space="preserve">here is </w:t>
      </w:r>
      <w:commentRangeStart w:id="41"/>
      <w:r w:rsidRPr="00BA0140">
        <w:rPr>
          <w:rFonts w:cs="Arial"/>
        </w:rPr>
        <w:t>no federal requirement for paid leave</w:t>
      </w:r>
      <w:ins w:id="42" w:author="Luke Patterson" w:date="2020-05-21T10:39:00Z">
        <w:r w:rsidR="00F93B1B">
          <w:rPr>
            <w:rStyle w:val="FootnoteReference"/>
            <w:rFonts w:cs="Arial"/>
          </w:rPr>
          <w:footnoteReference w:id="2"/>
        </w:r>
      </w:ins>
      <w:r w:rsidRPr="00BA0140">
        <w:rPr>
          <w:rFonts w:cs="Arial"/>
        </w:rPr>
        <w:t xml:space="preserve"> </w:t>
      </w:r>
      <w:commentRangeEnd w:id="41"/>
      <w:r w:rsidR="0062273D">
        <w:rPr>
          <w:rStyle w:val="CommentReference"/>
        </w:rPr>
        <w:commentReference w:id="41"/>
      </w:r>
      <w:r w:rsidRPr="00BA0140">
        <w:rPr>
          <w:rFonts w:cs="Arial"/>
        </w:rPr>
        <w:t>or sick days</w:t>
      </w:r>
      <w:r w:rsidR="00AB361F" w:rsidRPr="00BA0140">
        <w:rPr>
          <w:rFonts w:cs="Arial"/>
        </w:rPr>
        <w:t>. Consequently,</w:t>
      </w:r>
      <w:r w:rsidRPr="00BA0140">
        <w:rPr>
          <w:rFonts w:cs="Arial"/>
        </w:rPr>
        <w:t xml:space="preserve"> many individuals, especially low-income workers, fac</w:t>
      </w:r>
      <w:r w:rsidR="00AB361F" w:rsidRPr="00BA0140">
        <w:rPr>
          <w:rFonts w:cs="Arial"/>
        </w:rPr>
        <w:t>e</w:t>
      </w:r>
      <w:r w:rsidRPr="00BA0140">
        <w:rPr>
          <w:rFonts w:cs="Arial"/>
        </w:rPr>
        <w:t xml:space="preserve"> difficult </w:t>
      </w:r>
      <w:commentRangeStart w:id="45"/>
      <w:r w:rsidRPr="00BA0140">
        <w:rPr>
          <w:rFonts w:cs="Arial"/>
        </w:rPr>
        <w:t>tradeoffs</w:t>
      </w:r>
      <w:commentRangeEnd w:id="45"/>
      <w:r w:rsidR="00C31AE6">
        <w:rPr>
          <w:rStyle w:val="CommentReference"/>
        </w:rPr>
        <w:commentReference w:id="45"/>
      </w:r>
      <w:r w:rsidRPr="00BA0140">
        <w:rPr>
          <w:rFonts w:cs="Arial"/>
        </w:rPr>
        <w:t>.</w:t>
      </w:r>
      <w:ins w:id="46" w:author="Luke Patterson" w:date="2020-05-21T10:41:00Z">
        <w:r w:rsidR="00F93B1B">
          <w:rPr>
            <w:rStyle w:val="FootnoteReference"/>
            <w:rFonts w:cs="Arial"/>
          </w:rPr>
          <w:footnoteReference w:id="3"/>
        </w:r>
      </w:ins>
      <w:r w:rsidRPr="00BA0140">
        <w:rPr>
          <w:rFonts w:cs="Arial"/>
        </w:rPr>
        <w:t xml:space="preserve"> In 2016, only 14 percent of US workers ha</w:t>
      </w:r>
      <w:r w:rsidR="00AB361F" w:rsidRPr="00BA0140">
        <w:rPr>
          <w:rFonts w:cs="Arial"/>
        </w:rPr>
        <w:t>s</w:t>
      </w:r>
      <w:r w:rsidRPr="00BA0140">
        <w:rPr>
          <w:rFonts w:cs="Arial"/>
        </w:rPr>
        <w:t xml:space="preserve"> access to paid family leave through their employers, and 68 percent ha</w:t>
      </w:r>
      <w:r w:rsidR="00AB361F" w:rsidRPr="00BA0140">
        <w:rPr>
          <w:rFonts w:cs="Arial"/>
        </w:rPr>
        <w:t>d</w:t>
      </w:r>
      <w:r w:rsidRPr="00BA0140">
        <w:rPr>
          <w:rFonts w:cs="Arial"/>
        </w:rPr>
        <w:t xml:space="preserve"> paid sick leave (B</w:t>
      </w:r>
      <w:r w:rsidR="00222B92" w:rsidRPr="00BA0140">
        <w:rPr>
          <w:rFonts w:cs="Arial"/>
        </w:rPr>
        <w:t xml:space="preserve">ureau of </w:t>
      </w:r>
      <w:r w:rsidRPr="00BA0140">
        <w:rPr>
          <w:rFonts w:cs="Arial"/>
        </w:rPr>
        <w:t>L</w:t>
      </w:r>
      <w:r w:rsidR="00222B92" w:rsidRPr="00BA0140">
        <w:rPr>
          <w:rFonts w:cs="Arial"/>
        </w:rPr>
        <w:t xml:space="preserve">abor </w:t>
      </w:r>
      <w:r w:rsidRPr="00BA0140">
        <w:rPr>
          <w:rFonts w:cs="Arial"/>
        </w:rPr>
        <w:t>S</w:t>
      </w:r>
      <w:r w:rsidR="00222B92" w:rsidRPr="00BA0140">
        <w:rPr>
          <w:rFonts w:cs="Arial"/>
        </w:rPr>
        <w:t>tatistic</w:t>
      </w:r>
      <w:r w:rsidR="00636CC4" w:rsidRPr="00BA0140">
        <w:rPr>
          <w:rFonts w:cs="Arial"/>
        </w:rPr>
        <w:t>s</w:t>
      </w:r>
      <w:r w:rsidRPr="00BA0140">
        <w:rPr>
          <w:rFonts w:cs="Arial"/>
        </w:rPr>
        <w:t xml:space="preserve">, 2016). </w:t>
      </w:r>
    </w:p>
    <w:p w14:paraId="6A4E0A4F" w14:textId="77777777" w:rsidR="003857C7" w:rsidRPr="00BA0140" w:rsidRDefault="003857C7" w:rsidP="003857C7">
      <w:pPr>
        <w:autoSpaceDE w:val="0"/>
        <w:autoSpaceDN w:val="0"/>
        <w:adjustRightInd w:val="0"/>
        <w:spacing w:after="0" w:line="240" w:lineRule="auto"/>
        <w:jc w:val="both"/>
        <w:rPr>
          <w:rFonts w:cs="Arial"/>
        </w:rPr>
      </w:pPr>
    </w:p>
    <w:p w14:paraId="40ED4A57" w14:textId="6656A8A4" w:rsidR="006603F5" w:rsidRPr="00BA0140" w:rsidRDefault="003857C7" w:rsidP="00C12C8F">
      <w:pPr>
        <w:autoSpaceDE w:val="0"/>
        <w:autoSpaceDN w:val="0"/>
        <w:adjustRightInd w:val="0"/>
        <w:spacing w:after="0" w:line="240" w:lineRule="auto"/>
        <w:jc w:val="both"/>
        <w:rPr>
          <w:rFonts w:cs="Arial"/>
        </w:rPr>
      </w:pPr>
      <w:r w:rsidRPr="00BA0140">
        <w:rPr>
          <w:rFonts w:cs="Arial"/>
        </w:rPr>
        <w:t xml:space="preserve">However, in recent years, paid family and medical leave programs have received </w:t>
      </w:r>
      <w:commentRangeStart w:id="48"/>
      <w:r w:rsidRPr="00BA0140">
        <w:rPr>
          <w:rFonts w:cs="Arial"/>
        </w:rPr>
        <w:t xml:space="preserve">considerable </w:t>
      </w:r>
      <w:r w:rsidR="006603F5" w:rsidRPr="00BA0140">
        <w:rPr>
          <w:rFonts w:cs="Arial"/>
        </w:rPr>
        <w:t xml:space="preserve">bipartisan </w:t>
      </w:r>
      <w:r w:rsidRPr="00BA0140">
        <w:rPr>
          <w:rFonts w:cs="Arial"/>
        </w:rPr>
        <w:t>support</w:t>
      </w:r>
      <w:commentRangeEnd w:id="48"/>
      <w:r w:rsidR="006675C0">
        <w:rPr>
          <w:rStyle w:val="CommentReference"/>
        </w:rPr>
        <w:commentReference w:id="48"/>
      </w:r>
      <w:r w:rsidR="006603F5" w:rsidRPr="00BA0140">
        <w:rPr>
          <w:rFonts w:cs="Arial"/>
        </w:rPr>
        <w:t>,</w:t>
      </w:r>
      <w:ins w:id="49" w:author="Luke Patterson" w:date="2020-05-21T10:42:00Z">
        <w:r w:rsidR="00F93B1B">
          <w:rPr>
            <w:rStyle w:val="FootnoteReference"/>
            <w:rFonts w:cs="Arial"/>
          </w:rPr>
          <w:footnoteReference w:id="4"/>
        </w:r>
      </w:ins>
      <w:r w:rsidR="006603F5" w:rsidRPr="00BA0140">
        <w:rPr>
          <w:rFonts w:cs="Arial"/>
        </w:rPr>
        <w:t xml:space="preserve"> with</w:t>
      </w:r>
      <w:r w:rsidRPr="00BA0140">
        <w:rPr>
          <w:rFonts w:cs="Arial"/>
        </w:rPr>
        <w:t xml:space="preserve"> </w:t>
      </w:r>
      <w:r w:rsidR="006603F5" w:rsidRPr="00BA0140">
        <w:rPr>
          <w:rFonts w:cs="Arial"/>
        </w:rPr>
        <w:t>s</w:t>
      </w:r>
      <w:r w:rsidRPr="00BA0140">
        <w:rPr>
          <w:rFonts w:cs="Arial"/>
        </w:rPr>
        <w:t xml:space="preserve">ome states and municipalities </w:t>
      </w:r>
      <w:r w:rsidR="006603F5" w:rsidRPr="00BA0140">
        <w:rPr>
          <w:rFonts w:cs="Arial"/>
        </w:rPr>
        <w:t xml:space="preserve">already introducing </w:t>
      </w:r>
      <w:r w:rsidRPr="00BA0140">
        <w:rPr>
          <w:rFonts w:cs="Arial"/>
        </w:rPr>
        <w:t>paid family leave</w:t>
      </w:r>
      <w:r w:rsidR="006603F5" w:rsidRPr="00BA0140">
        <w:rPr>
          <w:rFonts w:cs="Arial"/>
        </w:rPr>
        <w:t xml:space="preserve"> programs</w:t>
      </w:r>
      <w:r w:rsidRPr="00BA0140">
        <w:rPr>
          <w:rFonts w:cs="Arial"/>
        </w:rPr>
        <w:t xml:space="preserve">. </w:t>
      </w:r>
      <w:r w:rsidR="00BB303C" w:rsidRPr="00BA0140">
        <w:rPr>
          <w:rFonts w:cs="Arial"/>
        </w:rPr>
        <w:t xml:space="preserve">California enacted paid family leave legislation in 2002, New </w:t>
      </w:r>
      <w:r w:rsidR="00BB303C" w:rsidRPr="00BA0140">
        <w:rPr>
          <w:rFonts w:cs="Arial"/>
        </w:rPr>
        <w:lastRenderedPageBreak/>
        <w:t xml:space="preserve">Jersey in 2008, Rhode Island in 2013, New York in 2016 (effective January 2018), District of Columbia in 2017 (effective July 2020), Washington in 2017 (effective January 2020), </w:t>
      </w:r>
      <w:r w:rsidR="00040F74" w:rsidRPr="00BA0140">
        <w:rPr>
          <w:rFonts w:cs="Arial"/>
        </w:rPr>
        <w:t xml:space="preserve">Massachusetts in 2018 (effective in 2021), </w:t>
      </w:r>
      <w:r w:rsidR="00BB303C" w:rsidRPr="00BA0140">
        <w:rPr>
          <w:rFonts w:cs="Arial"/>
        </w:rPr>
        <w:t>Oregon in 2019 (effective in 2023), Connecticut in 2019 (effective in 2022)</w:t>
      </w:r>
      <w:r w:rsidR="001929BB" w:rsidRPr="00BA0140">
        <w:rPr>
          <w:rFonts w:cs="Arial"/>
        </w:rPr>
        <w:t>, and Maine in 2019 (effective in 2021)</w:t>
      </w:r>
      <w:r w:rsidR="00BB303C" w:rsidRPr="00BA0140">
        <w:rPr>
          <w:rFonts w:cs="Arial"/>
        </w:rPr>
        <w:t>.</w:t>
      </w:r>
    </w:p>
    <w:p w14:paraId="2811FBA7" w14:textId="77777777" w:rsidR="006603F5" w:rsidRPr="00BA0140" w:rsidRDefault="006603F5" w:rsidP="00C12C8F">
      <w:pPr>
        <w:autoSpaceDE w:val="0"/>
        <w:autoSpaceDN w:val="0"/>
        <w:adjustRightInd w:val="0"/>
        <w:spacing w:after="0" w:line="240" w:lineRule="auto"/>
        <w:jc w:val="both"/>
        <w:rPr>
          <w:rFonts w:cs="Arial"/>
        </w:rPr>
      </w:pPr>
    </w:p>
    <w:p w14:paraId="0E225BAD" w14:textId="49C3F135" w:rsidR="002228DB" w:rsidRPr="00BA0140" w:rsidDel="00C939C0" w:rsidRDefault="003857C7" w:rsidP="00C12C8F">
      <w:pPr>
        <w:autoSpaceDE w:val="0"/>
        <w:autoSpaceDN w:val="0"/>
        <w:adjustRightInd w:val="0"/>
        <w:spacing w:after="0" w:line="240" w:lineRule="auto"/>
        <w:jc w:val="both"/>
        <w:rPr>
          <w:del w:id="51" w:author="Chief Evaluation Office" w:date="2020-02-28T11:40:00Z"/>
          <w:rFonts w:cs="Arial"/>
        </w:rPr>
      </w:pPr>
      <w:r w:rsidRPr="00BA0140">
        <w:rPr>
          <w:rFonts w:cs="Arial"/>
        </w:rPr>
        <w:t xml:space="preserve">Several states and municipalities have </w:t>
      </w:r>
      <w:ins w:id="52" w:author="Luke Patterson" w:date="2020-05-21T10:43:00Z">
        <w:r w:rsidR="00F93B1B">
          <w:rPr>
            <w:rFonts w:cs="Arial"/>
          </w:rPr>
          <w:t xml:space="preserve">wished to </w:t>
        </w:r>
      </w:ins>
      <w:r w:rsidRPr="00BA0140">
        <w:rPr>
          <w:rFonts w:cs="Arial"/>
        </w:rPr>
        <w:t>examine</w:t>
      </w:r>
      <w:del w:id="53" w:author="Luke Patterson" w:date="2020-05-21T10:43:00Z">
        <w:r w:rsidRPr="00BA0140" w:rsidDel="00F93B1B">
          <w:rPr>
            <w:rFonts w:cs="Arial"/>
          </w:rPr>
          <w:delText>d</w:delText>
        </w:r>
      </w:del>
      <w:r w:rsidRPr="00BA0140">
        <w:rPr>
          <w:rFonts w:cs="Arial"/>
        </w:rPr>
        <w:t xml:space="preserve"> the feasibility of instituting paid leave polices.</w:t>
      </w:r>
      <w:r w:rsidR="006603F5" w:rsidRPr="00BA0140">
        <w:rPr>
          <w:rFonts w:cs="Arial"/>
        </w:rPr>
        <w:t xml:space="preserve"> </w:t>
      </w:r>
      <w:del w:id="54" w:author="Luke Patterson" w:date="2020-05-21T10:42:00Z">
        <w:r w:rsidRPr="00BA0140" w:rsidDel="00F93B1B">
          <w:rPr>
            <w:rFonts w:cs="Arial"/>
          </w:rPr>
          <w:delText>However</w:delText>
        </w:r>
        <w:r w:rsidR="00C12C8F" w:rsidRPr="00BA0140" w:rsidDel="00F93B1B">
          <w:rPr>
            <w:rFonts w:cs="Arial"/>
          </w:rPr>
          <w:delText>,</w:delText>
        </w:r>
        <w:r w:rsidRPr="00BA0140" w:rsidDel="00F93B1B">
          <w:rPr>
            <w:rFonts w:cs="Arial"/>
          </w:rPr>
          <w:delText xml:space="preserve"> the sophistication and reliability of the methods</w:delText>
        </w:r>
        <w:r w:rsidR="006603F5" w:rsidRPr="00BA0140" w:rsidDel="00F93B1B">
          <w:rPr>
            <w:rFonts w:cs="Arial"/>
          </w:rPr>
          <w:delText xml:space="preserve"> used to conduct the required analyses</w:delText>
        </w:r>
        <w:r w:rsidRPr="00BA0140" w:rsidDel="00F93B1B">
          <w:rPr>
            <w:rFonts w:cs="Arial"/>
          </w:rPr>
          <w:delText xml:space="preserve"> </w:delText>
        </w:r>
        <w:commentRangeStart w:id="55"/>
        <w:r w:rsidRPr="00BA0140" w:rsidDel="00F93B1B">
          <w:rPr>
            <w:rFonts w:cs="Arial"/>
          </w:rPr>
          <w:delText>are inconsistent</w:delText>
        </w:r>
        <w:commentRangeEnd w:id="55"/>
        <w:r w:rsidR="004164AB" w:rsidDel="00F93B1B">
          <w:rPr>
            <w:rStyle w:val="CommentReference"/>
          </w:rPr>
          <w:commentReference w:id="55"/>
        </w:r>
        <w:r w:rsidRPr="00BA0140" w:rsidDel="00F93B1B">
          <w:rPr>
            <w:rFonts w:cs="Arial"/>
          </w:rPr>
          <w:delText xml:space="preserve">. </w:delText>
        </w:r>
      </w:del>
      <w:ins w:id="56" w:author="Chief Evaluation Office" w:date="2020-02-28T11:38:00Z">
        <w:r w:rsidR="00C939C0">
          <w:rPr>
            <w:rFonts w:cs="Arial"/>
          </w:rPr>
          <w:t xml:space="preserve">In </w:t>
        </w:r>
      </w:ins>
      <w:ins w:id="57" w:author="Luke Patterson" w:date="2020-05-21T10:58:00Z">
        <w:r w:rsidR="005A1266">
          <w:rPr>
            <w:rFonts w:cs="Arial"/>
          </w:rPr>
          <w:t>2010</w:t>
        </w:r>
      </w:ins>
      <w:ins w:id="58" w:author="Chief Evaluation Office" w:date="2020-02-28T11:38:00Z">
        <w:del w:id="59" w:author="Luke Patterson" w:date="2020-05-21T10:58:00Z">
          <w:r w:rsidR="00C939C0" w:rsidDel="005A1266">
            <w:rPr>
              <w:rFonts w:cs="Arial"/>
            </w:rPr>
            <w:delText>[year]</w:delText>
          </w:r>
        </w:del>
        <w:r w:rsidR="00C939C0">
          <w:rPr>
            <w:rFonts w:cs="Arial"/>
          </w:rPr>
          <w:t xml:space="preserve">, </w:t>
        </w:r>
      </w:ins>
      <w:del w:id="60" w:author="Chief Evaluation Office" w:date="2020-02-28T11:39:00Z">
        <w:r w:rsidR="006603F5" w:rsidRPr="00BA0140" w:rsidDel="00C939C0">
          <w:rPr>
            <w:rFonts w:cs="Arial"/>
          </w:rPr>
          <w:delText>T</w:delText>
        </w:r>
      </w:del>
      <w:del w:id="61" w:author="Chief Evaluation Office" w:date="2020-02-28T11:38:00Z">
        <w:r w:rsidRPr="00BA0140" w:rsidDel="00C939C0">
          <w:rPr>
            <w:rFonts w:cs="Arial"/>
          </w:rPr>
          <w:delText>o</w:delText>
        </w:r>
      </w:del>
      <w:del w:id="62" w:author="Chief Evaluation Office" w:date="2020-02-28T11:40:00Z">
        <w:r w:rsidRPr="00BA0140" w:rsidDel="00C939C0">
          <w:rPr>
            <w:rFonts w:cs="Arial"/>
          </w:rPr>
          <w:delText xml:space="preserve"> support different state’s quantitative evaluation of proposed paid leave policy,</w:delText>
        </w:r>
        <w:r w:rsidR="006603F5" w:rsidRPr="00BA0140" w:rsidDel="00C939C0">
          <w:rPr>
            <w:rFonts w:cs="Arial"/>
          </w:rPr>
          <w:delText xml:space="preserve"> </w:delText>
        </w:r>
      </w:del>
      <w:r w:rsidR="000B1F5A" w:rsidRPr="00BA0140">
        <w:rPr>
          <w:rFonts w:cs="Arial"/>
        </w:rPr>
        <w:t xml:space="preserve">Randy </w:t>
      </w:r>
      <w:proofErr w:type="spellStart"/>
      <w:r w:rsidR="000B1F5A" w:rsidRPr="00BA0140">
        <w:rPr>
          <w:rFonts w:cs="Arial"/>
        </w:rPr>
        <w:t>Albelda</w:t>
      </w:r>
      <w:proofErr w:type="spellEnd"/>
      <w:r w:rsidR="00C12C8F" w:rsidRPr="00BA0140">
        <w:rPr>
          <w:rFonts w:cs="Arial"/>
        </w:rPr>
        <w:t xml:space="preserve"> and Alan Clayton-Matthews </w:t>
      </w:r>
      <w:del w:id="63" w:author="Luke Patterson" w:date="2020-05-21T10:58:00Z">
        <w:r w:rsidR="006603F5" w:rsidRPr="00BA0140" w:rsidDel="005A1266">
          <w:rPr>
            <w:rFonts w:cs="Arial"/>
          </w:rPr>
          <w:delText xml:space="preserve">built </w:delText>
        </w:r>
      </w:del>
      <w:ins w:id="64" w:author="Luke Patterson" w:date="2020-05-21T10:58:00Z">
        <w:r w:rsidR="005A1266">
          <w:rPr>
            <w:rFonts w:cs="Arial"/>
          </w:rPr>
          <w:t xml:space="preserve">completed </w:t>
        </w:r>
      </w:ins>
      <w:r w:rsidR="008E5125" w:rsidRPr="00BA0140">
        <w:rPr>
          <w:rFonts w:cs="Arial"/>
        </w:rPr>
        <w:t>the</w:t>
      </w:r>
      <w:ins w:id="65" w:author="Luke Patterson" w:date="2020-05-21T10:43:00Z">
        <w:r w:rsidR="00F93B1B">
          <w:rPr>
            <w:rFonts w:cs="Arial"/>
          </w:rPr>
          <w:t xml:space="preserve"> first version of the</w:t>
        </w:r>
      </w:ins>
      <w:r w:rsidR="008E5125" w:rsidRPr="00BA0140">
        <w:rPr>
          <w:rFonts w:cs="Arial"/>
        </w:rPr>
        <w:t xml:space="preserve"> ACM </w:t>
      </w:r>
      <w:r w:rsidR="006603F5" w:rsidRPr="00BA0140">
        <w:rPr>
          <w:rFonts w:cs="Arial"/>
        </w:rPr>
        <w:t xml:space="preserve">microsimulation model </w:t>
      </w:r>
      <w:r w:rsidR="000B1F5A" w:rsidRPr="00BA0140">
        <w:rPr>
          <w:rFonts w:cs="Arial"/>
        </w:rPr>
        <w:t xml:space="preserve">in partnership with </w:t>
      </w:r>
      <w:r w:rsidR="002C3494" w:rsidRPr="00BA0140">
        <w:rPr>
          <w:rFonts w:cs="Arial"/>
        </w:rPr>
        <w:t>IWPR</w:t>
      </w:r>
      <w:del w:id="66" w:author="Chief Evaluation Office" w:date="2020-02-28T11:40:00Z">
        <w:r w:rsidR="00C12C8F" w:rsidRPr="00BA0140" w:rsidDel="00C939C0">
          <w:rPr>
            <w:rFonts w:cs="Arial"/>
          </w:rPr>
          <w:delText>.</w:delText>
        </w:r>
      </w:del>
      <w:ins w:id="67" w:author="Chief Evaluation Office" w:date="2020-02-28T11:40:00Z">
        <w:r w:rsidR="00C939C0">
          <w:rPr>
            <w:rFonts w:cs="Arial"/>
          </w:rPr>
          <w:t xml:space="preserve"> </w:t>
        </w:r>
        <w:r w:rsidR="00C939C0" w:rsidRPr="00C939C0">
          <w:rPr>
            <w:rFonts w:cs="Arial"/>
          </w:rPr>
          <w:t>to support different state’s quantitative evaluation of proposed paid leave policy</w:t>
        </w:r>
        <w:r w:rsidR="00C939C0">
          <w:rPr>
            <w:rFonts w:cs="Arial"/>
          </w:rPr>
          <w:t>.</w:t>
        </w:r>
      </w:ins>
      <w:ins w:id="68" w:author="Luke Patterson" w:date="2020-05-21T10:59:00Z">
        <w:r w:rsidR="007059FF">
          <w:rPr>
            <w:rStyle w:val="FootnoteReference"/>
            <w:rFonts w:cs="Arial"/>
          </w:rPr>
          <w:footnoteReference w:id="5"/>
        </w:r>
      </w:ins>
      <w:ins w:id="71" w:author="Chief Evaluation Office" w:date="2020-02-28T11:40:00Z">
        <w:r w:rsidR="00C939C0">
          <w:rPr>
            <w:rFonts w:cs="Arial"/>
          </w:rPr>
          <w:t xml:space="preserve"> </w:t>
        </w:r>
      </w:ins>
    </w:p>
    <w:p w14:paraId="0CF8ECA0" w14:textId="77777777" w:rsidR="002228DB" w:rsidRPr="00BA0140" w:rsidDel="00C939C0" w:rsidRDefault="002228DB" w:rsidP="00C12C8F">
      <w:pPr>
        <w:autoSpaceDE w:val="0"/>
        <w:autoSpaceDN w:val="0"/>
        <w:adjustRightInd w:val="0"/>
        <w:spacing w:after="0" w:line="240" w:lineRule="auto"/>
        <w:jc w:val="both"/>
        <w:rPr>
          <w:del w:id="72" w:author="Chief Evaluation Office" w:date="2020-02-28T11:40:00Z"/>
          <w:rFonts w:cs="Arial"/>
        </w:rPr>
      </w:pPr>
    </w:p>
    <w:p w14:paraId="3E244BE5" w14:textId="34646F1B" w:rsidR="00E76066" w:rsidRPr="00BA0140" w:rsidRDefault="00C12C8F" w:rsidP="00E76066">
      <w:pPr>
        <w:autoSpaceDE w:val="0"/>
        <w:autoSpaceDN w:val="0"/>
        <w:adjustRightInd w:val="0"/>
        <w:spacing w:after="0" w:line="240" w:lineRule="auto"/>
        <w:jc w:val="both"/>
        <w:rPr>
          <w:rFonts w:cs="Arial"/>
        </w:rPr>
      </w:pPr>
      <w:r w:rsidRPr="00BA0140">
        <w:rPr>
          <w:rFonts w:cs="Arial"/>
        </w:rPr>
        <w:t>Th</w:t>
      </w:r>
      <w:r w:rsidR="006603F5" w:rsidRPr="00BA0140">
        <w:rPr>
          <w:rFonts w:cs="Arial"/>
        </w:rPr>
        <w:t>e ACM</w:t>
      </w:r>
      <w:r w:rsidRPr="00BA0140">
        <w:rPr>
          <w:rFonts w:cs="Arial"/>
        </w:rPr>
        <w:t xml:space="preserve"> model offered a rigorous way for state</w:t>
      </w:r>
      <w:r w:rsidR="006603F5" w:rsidRPr="00BA0140">
        <w:rPr>
          <w:rFonts w:cs="Arial"/>
        </w:rPr>
        <w:t>s</w:t>
      </w:r>
      <w:r w:rsidRPr="00BA0140">
        <w:rPr>
          <w:rFonts w:cs="Arial"/>
        </w:rPr>
        <w:t xml:space="preserve"> </w:t>
      </w:r>
      <w:r w:rsidR="006603F5" w:rsidRPr="00BA0140">
        <w:rPr>
          <w:rFonts w:cs="Arial"/>
        </w:rPr>
        <w:t>and</w:t>
      </w:r>
      <w:r w:rsidRPr="00BA0140">
        <w:rPr>
          <w:rFonts w:cs="Arial"/>
        </w:rPr>
        <w:t xml:space="preserve"> municipalit</w:t>
      </w:r>
      <w:r w:rsidR="006603F5" w:rsidRPr="00BA0140">
        <w:rPr>
          <w:rFonts w:cs="Arial"/>
        </w:rPr>
        <w:t>ies</w:t>
      </w:r>
      <w:r w:rsidRPr="00BA0140">
        <w:rPr>
          <w:rFonts w:cs="Arial"/>
        </w:rPr>
        <w:t xml:space="preserve"> to test different paid-leave program</w:t>
      </w:r>
      <w:r w:rsidR="006603F5" w:rsidRPr="00BA0140">
        <w:rPr>
          <w:rFonts w:cs="Arial"/>
        </w:rPr>
        <w:t xml:space="preserve"> scenarios</w:t>
      </w:r>
      <w:r w:rsidRPr="00BA0140">
        <w:rPr>
          <w:rFonts w:cs="Arial"/>
        </w:rPr>
        <w:t xml:space="preserve"> and to estimate the implications on costs in benefits paid out. </w:t>
      </w:r>
      <w:r w:rsidR="002228DB" w:rsidRPr="00BA0140">
        <w:rPr>
          <w:rFonts w:cs="Arial"/>
        </w:rPr>
        <w:t xml:space="preserve"> However, </w:t>
      </w:r>
      <w:ins w:id="73" w:author="Chief Evaluation Office" w:date="2020-02-28T11:41:00Z">
        <w:r w:rsidR="00C939C0">
          <w:rPr>
            <w:rFonts w:cs="Arial"/>
          </w:rPr>
          <w:t xml:space="preserve">the proprietary program </w:t>
        </w:r>
      </w:ins>
      <w:del w:id="74" w:author="Chief Evaluation Office" w:date="2020-02-28T11:41:00Z">
        <w:r w:rsidR="002228DB" w:rsidRPr="00BA0140" w:rsidDel="00C939C0">
          <w:rPr>
            <w:rFonts w:cs="Arial"/>
          </w:rPr>
          <w:delText>it</w:delText>
        </w:r>
        <w:r w:rsidR="002C39C8" w:rsidRPr="00BA0140" w:rsidDel="00C939C0">
          <w:rPr>
            <w:rFonts w:cs="Arial"/>
          </w:rPr>
          <w:delText xml:space="preserve"> is a program proprietary to IWPR and </w:delText>
        </w:r>
      </w:del>
      <w:r w:rsidRPr="00BA0140">
        <w:rPr>
          <w:rFonts w:cs="Arial"/>
        </w:rPr>
        <w:t xml:space="preserve">was built in </w:t>
      </w:r>
      <w:r w:rsidR="009D1FBF" w:rsidRPr="00BA0140">
        <w:rPr>
          <w:rFonts w:cs="Arial"/>
        </w:rPr>
        <w:t>multiple</w:t>
      </w:r>
      <w:r w:rsidR="002C39C8" w:rsidRPr="00BA0140">
        <w:rPr>
          <w:rFonts w:cs="Arial"/>
        </w:rPr>
        <w:t xml:space="preserve"> programming </w:t>
      </w:r>
      <w:proofErr w:type="spellStart"/>
      <w:r w:rsidR="002C39C8" w:rsidRPr="00BA0140">
        <w:rPr>
          <w:rFonts w:cs="Arial"/>
        </w:rPr>
        <w:t>languages</w:t>
      </w:r>
      <w:del w:id="75" w:author="Chief Evaluation Office" w:date="2020-02-28T11:42:00Z">
        <w:r w:rsidR="002C39C8" w:rsidRPr="00BA0140" w:rsidDel="00C939C0">
          <w:rPr>
            <w:rFonts w:cs="Arial"/>
          </w:rPr>
          <w:delText>. As a result, it</w:delText>
        </w:r>
      </w:del>
      <w:ins w:id="76" w:author="Chief Evaluation Office" w:date="2020-02-28T11:42:00Z">
        <w:r w:rsidR="00C939C0">
          <w:rPr>
            <w:rFonts w:cs="Arial"/>
          </w:rPr>
          <w:t>that</w:t>
        </w:r>
      </w:ins>
      <w:proofErr w:type="spellEnd"/>
      <w:r w:rsidR="002C39C8" w:rsidRPr="00BA0140">
        <w:rPr>
          <w:rFonts w:cs="Arial"/>
        </w:rPr>
        <w:t xml:space="preserve"> </w:t>
      </w:r>
      <w:r w:rsidRPr="00BA0140">
        <w:rPr>
          <w:rFonts w:cs="Arial"/>
        </w:rPr>
        <w:t xml:space="preserve">requires </w:t>
      </w:r>
      <w:r w:rsidR="002C39C8" w:rsidRPr="00BA0140">
        <w:rPr>
          <w:rFonts w:cs="Arial"/>
        </w:rPr>
        <w:t xml:space="preserve">both proprietary approval and </w:t>
      </w:r>
      <w:r w:rsidRPr="00BA0140">
        <w:rPr>
          <w:rFonts w:cs="Arial"/>
        </w:rPr>
        <w:t>advanced programming</w:t>
      </w:r>
      <w:r w:rsidR="003F079D" w:rsidRPr="00BA0140">
        <w:rPr>
          <w:rFonts w:cs="Arial"/>
        </w:rPr>
        <w:t xml:space="preserve"> skills</w:t>
      </w:r>
      <w:r w:rsidRPr="00BA0140">
        <w:rPr>
          <w:rFonts w:cs="Arial"/>
        </w:rPr>
        <w:t xml:space="preserve"> to </w:t>
      </w:r>
      <w:r w:rsidR="003F079D" w:rsidRPr="00BA0140">
        <w:rPr>
          <w:rFonts w:cs="Arial"/>
        </w:rPr>
        <w:t xml:space="preserve">understand and </w:t>
      </w:r>
      <w:r w:rsidRPr="00BA0140">
        <w:rPr>
          <w:rFonts w:cs="Arial"/>
        </w:rPr>
        <w:t>use. To make the model more accessible to a wider audience, DOL contracted with IMPAQ International and IWPR to create a new version of the model</w:t>
      </w:r>
      <w:r w:rsidR="00BF3788" w:rsidRPr="00BA0140">
        <w:rPr>
          <w:rFonts w:cs="Arial"/>
        </w:rPr>
        <w:t xml:space="preserve"> (the </w:t>
      </w:r>
      <w:del w:id="77" w:author="Luke Patterson" w:date="2020-05-21T15:27:00Z">
        <w:r w:rsidR="00BF3788" w:rsidRPr="00BA0140" w:rsidDel="009D0B8C">
          <w:rPr>
            <w:rFonts w:cs="Arial"/>
          </w:rPr>
          <w:delText>IMPAQ model</w:delText>
        </w:r>
      </w:del>
      <w:ins w:id="78" w:author="Luke Patterson" w:date="2020-05-21T15:27:00Z">
        <w:r w:rsidR="009D0B8C">
          <w:rPr>
            <w:rFonts w:cs="Arial"/>
          </w:rPr>
          <w:t>IMPAQ-DOL model</w:t>
        </w:r>
      </w:ins>
      <w:r w:rsidR="006603F5" w:rsidRPr="00BA0140">
        <w:rPr>
          <w:rFonts w:cs="Arial"/>
        </w:rPr>
        <w:t>)</w:t>
      </w:r>
      <w:ins w:id="79" w:author="Chief Evaluation Office" w:date="2020-02-28T11:44:00Z">
        <w:r w:rsidR="00761A86">
          <w:rPr>
            <w:rFonts w:cs="Arial"/>
          </w:rPr>
          <w:t xml:space="preserve"> </w:t>
        </w:r>
        <w:proofErr w:type="spellStart"/>
        <w:r w:rsidR="00761A86">
          <w:rPr>
            <w:rFonts w:cs="Arial"/>
          </w:rPr>
          <w:t>using</w:t>
        </w:r>
      </w:ins>
      <w:del w:id="80" w:author="Chief Evaluation Office" w:date="2020-02-28T11:44:00Z">
        <w:r w:rsidR="006603F5" w:rsidRPr="00BA0140" w:rsidDel="00761A86">
          <w:rPr>
            <w:rFonts w:cs="Arial"/>
          </w:rPr>
          <w:delText xml:space="preserve">. </w:delText>
        </w:r>
        <w:r w:rsidRPr="00BA0140" w:rsidDel="00761A86">
          <w:rPr>
            <w:rFonts w:cs="Arial"/>
          </w:rPr>
          <w:delText>The</w:delText>
        </w:r>
        <w:r w:rsidR="00BF3788" w:rsidRPr="00BA0140" w:rsidDel="00761A86">
          <w:rPr>
            <w:rFonts w:cs="Arial"/>
          </w:rPr>
          <w:delText xml:space="preserve"> underlying</w:delText>
        </w:r>
        <w:r w:rsidRPr="00BA0140" w:rsidDel="00761A86">
          <w:rPr>
            <w:rFonts w:cs="Arial"/>
          </w:rPr>
          <w:delText xml:space="preserve"> purpose of th</w:delText>
        </w:r>
        <w:r w:rsidR="009B1F8E" w:rsidRPr="00BA0140" w:rsidDel="00761A86">
          <w:rPr>
            <w:rFonts w:cs="Arial"/>
          </w:rPr>
          <w:delText>e ACM and IMPAQ</w:delText>
        </w:r>
        <w:r w:rsidRPr="00BA0140" w:rsidDel="00761A86">
          <w:rPr>
            <w:rFonts w:cs="Arial"/>
          </w:rPr>
          <w:delText xml:space="preserve"> model</w:delText>
        </w:r>
        <w:r w:rsidR="009B1F8E" w:rsidRPr="00BA0140" w:rsidDel="00761A86">
          <w:rPr>
            <w:rFonts w:cs="Arial"/>
          </w:rPr>
          <w:delText>s</w:delText>
        </w:r>
        <w:r w:rsidRPr="00BA0140" w:rsidDel="00761A86">
          <w:rPr>
            <w:rFonts w:cs="Arial"/>
          </w:rPr>
          <w:delText xml:space="preserve"> </w:delText>
        </w:r>
        <w:r w:rsidR="009B1F8E" w:rsidRPr="00BA0140" w:rsidDel="00761A86">
          <w:rPr>
            <w:rFonts w:cs="Arial"/>
          </w:rPr>
          <w:delText xml:space="preserve">are </w:delText>
        </w:r>
        <w:r w:rsidRPr="00BA0140" w:rsidDel="00761A86">
          <w:rPr>
            <w:rFonts w:cs="Arial"/>
          </w:rPr>
          <w:delText>similar</w:delText>
        </w:r>
        <w:r w:rsidR="009B1F8E" w:rsidRPr="00BA0140" w:rsidDel="00761A86">
          <w:rPr>
            <w:rFonts w:cs="Arial"/>
          </w:rPr>
          <w:delText xml:space="preserve"> –</w:delText>
        </w:r>
        <w:r w:rsidR="00BF3788" w:rsidRPr="00BA0140" w:rsidDel="00761A86">
          <w:rPr>
            <w:rFonts w:cs="Arial"/>
          </w:rPr>
          <w:delText xml:space="preserve"> to </w:delText>
        </w:r>
        <w:r w:rsidR="009B1F8E" w:rsidRPr="00BA0140" w:rsidDel="00761A86">
          <w:rPr>
            <w:rFonts w:cs="Arial"/>
          </w:rPr>
          <w:delText xml:space="preserve">provide a </w:delText>
        </w:r>
        <w:r w:rsidR="00BF3788" w:rsidRPr="00BA0140" w:rsidDel="00761A86">
          <w:rPr>
            <w:rFonts w:cs="Arial"/>
          </w:rPr>
          <w:delText xml:space="preserve">rigorous model of leave taking behavior </w:delText>
        </w:r>
        <w:r w:rsidR="009B1F8E" w:rsidRPr="00BA0140" w:rsidDel="00761A86">
          <w:rPr>
            <w:rFonts w:cs="Arial"/>
          </w:rPr>
          <w:delText>for</w:delText>
        </w:r>
        <w:r w:rsidR="002228DB" w:rsidRPr="00BA0140" w:rsidDel="00761A86">
          <w:rPr>
            <w:rFonts w:cs="Arial"/>
          </w:rPr>
          <w:delText xml:space="preserve"> </w:delText>
        </w:r>
        <w:r w:rsidR="00BF3788" w:rsidRPr="00BA0140" w:rsidDel="00761A86">
          <w:rPr>
            <w:rFonts w:cs="Arial"/>
          </w:rPr>
          <w:delText>policymakers to quantitatively evaluate proposed leave policy. However, th</w:delText>
        </w:r>
        <w:r w:rsidR="00C6650B" w:rsidRPr="00BA0140" w:rsidDel="00761A86">
          <w:rPr>
            <w:rFonts w:cs="Arial"/>
          </w:rPr>
          <w:delText xml:space="preserve">e IMPAQ model </w:delText>
        </w:r>
        <w:r w:rsidR="00D94C3F" w:rsidRPr="00BA0140" w:rsidDel="00761A86">
          <w:rPr>
            <w:rFonts w:cs="Arial"/>
          </w:rPr>
          <w:delText xml:space="preserve">is built in </w:delText>
        </w:r>
      </w:del>
      <w:r w:rsidR="00D94C3F" w:rsidRPr="00BA0140">
        <w:rPr>
          <w:rFonts w:cs="Arial"/>
        </w:rPr>
        <w:t>open</w:t>
      </w:r>
      <w:proofErr w:type="spellEnd"/>
      <w:r w:rsidR="00D94C3F" w:rsidRPr="00BA0140">
        <w:rPr>
          <w:rFonts w:cs="Arial"/>
        </w:rPr>
        <w:t>-source programming languages</w:t>
      </w:r>
      <w:ins w:id="81" w:author="Chief Evaluation Office" w:date="2020-02-28T11:44:00Z">
        <w:r w:rsidR="00761A86">
          <w:rPr>
            <w:rFonts w:cs="Arial"/>
          </w:rPr>
          <w:t>. IMPAQ has</w:t>
        </w:r>
      </w:ins>
      <w:del w:id="82" w:author="Chief Evaluation Office" w:date="2020-02-28T11:44:00Z">
        <w:r w:rsidR="00070B3F" w:rsidRPr="00BA0140" w:rsidDel="00761A86">
          <w:rPr>
            <w:rFonts w:cs="Arial"/>
          </w:rPr>
          <w:delText>,</w:delText>
        </w:r>
      </w:del>
      <w:r w:rsidR="00A40C43" w:rsidRPr="00BA0140">
        <w:rPr>
          <w:rFonts w:cs="Arial"/>
        </w:rPr>
        <w:t xml:space="preserve"> ma</w:t>
      </w:r>
      <w:ins w:id="83" w:author="Chief Evaluation Office" w:date="2020-02-28T11:45:00Z">
        <w:r w:rsidR="00761A86">
          <w:rPr>
            <w:rFonts w:cs="Arial"/>
          </w:rPr>
          <w:t>de</w:t>
        </w:r>
      </w:ins>
      <w:del w:id="84" w:author="Chief Evaluation Office" w:date="2020-02-28T11:45:00Z">
        <w:r w:rsidR="00A40C43" w:rsidRPr="00BA0140" w:rsidDel="00761A86">
          <w:rPr>
            <w:rFonts w:cs="Arial"/>
          </w:rPr>
          <w:delText>kes</w:delText>
        </w:r>
      </w:del>
      <w:r w:rsidR="00A40C43" w:rsidRPr="00BA0140">
        <w:rPr>
          <w:rFonts w:cs="Arial"/>
        </w:rPr>
        <w:t xml:space="preserve"> several </w:t>
      </w:r>
      <w:r w:rsidR="002D5CA8" w:rsidRPr="00BA0140">
        <w:rPr>
          <w:rFonts w:cs="Arial"/>
        </w:rPr>
        <w:t>improvement</w:t>
      </w:r>
      <w:r w:rsidR="00A40C43" w:rsidRPr="00BA0140">
        <w:rPr>
          <w:rFonts w:cs="Arial"/>
        </w:rPr>
        <w:t xml:space="preserve">s to the model output structure, and </w:t>
      </w:r>
      <w:ins w:id="85" w:author="Chief Evaluation Office" w:date="2020-02-28T11:45:00Z">
        <w:r w:rsidR="00761A86">
          <w:rPr>
            <w:rFonts w:cs="Arial"/>
          </w:rPr>
          <w:t>designed</w:t>
        </w:r>
      </w:ins>
      <w:del w:id="86" w:author="Chief Evaluation Office" w:date="2020-02-28T11:45:00Z">
        <w:r w:rsidR="00A40C43" w:rsidRPr="00BA0140" w:rsidDel="00761A86">
          <w:rPr>
            <w:rFonts w:cs="Arial"/>
          </w:rPr>
          <w:delText>has</w:delText>
        </w:r>
      </w:del>
      <w:r w:rsidR="00A40C43" w:rsidRPr="00BA0140">
        <w:rPr>
          <w:rFonts w:cs="Arial"/>
        </w:rPr>
        <w:t xml:space="preserve">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Also included in the </w:t>
      </w:r>
      <w:del w:id="87" w:author="Luke Patterson" w:date="2020-05-21T15:27:00Z">
        <w:r w:rsidR="00BB303C" w:rsidRPr="00BA0140" w:rsidDel="009D0B8C">
          <w:rPr>
            <w:rFonts w:cs="Arial"/>
          </w:rPr>
          <w:delText>IMPAQ model</w:delText>
        </w:r>
      </w:del>
      <w:ins w:id="88" w:author="Luke Patterson" w:date="2020-05-21T15:27:00Z">
        <w:r w:rsidR="009D0B8C">
          <w:rPr>
            <w:rFonts w:cs="Arial"/>
          </w:rPr>
          <w:t>IMPAQ-DOL model</w:t>
        </w:r>
      </w:ins>
      <w:r w:rsidR="00BB303C" w:rsidRPr="00BA0140">
        <w:rPr>
          <w:rFonts w:cs="Arial"/>
        </w:rPr>
        <w:t xml:space="preserve"> are several alternative simulation </w:t>
      </w:r>
      <w:r w:rsidR="002228DB" w:rsidRPr="00BA0140">
        <w:rPr>
          <w:rFonts w:cs="Arial"/>
        </w:rPr>
        <w:t>and estimation techniques, compared with</w:t>
      </w:r>
      <w:r w:rsidR="00BB303C" w:rsidRPr="00BA0140">
        <w:rPr>
          <w:rFonts w:cs="Arial"/>
        </w:rPr>
        <w:t xml:space="preserve"> the ACM model’s </w:t>
      </w:r>
      <w:r w:rsidR="00E31654">
        <w:rPr>
          <w:rFonts w:cs="Arial"/>
        </w:rPr>
        <w:t>sole option</w:t>
      </w:r>
      <w:r w:rsidR="00BB303C" w:rsidRPr="00BA0140">
        <w:rPr>
          <w:rFonts w:cs="Arial"/>
        </w:rPr>
        <w:t xml:space="preserve"> of imputation</w:t>
      </w:r>
      <w:r w:rsidR="00E31654">
        <w:rPr>
          <w:rFonts w:cs="Arial"/>
        </w:rPr>
        <w:t xml:space="preserve"> via logit regression</w:t>
      </w:r>
      <w:r w:rsidR="00BB303C" w:rsidRPr="00BA0140">
        <w:rPr>
          <w:rFonts w:cs="Arial"/>
        </w:rPr>
        <w:t>.</w:t>
      </w:r>
      <w:del w:id="89" w:author="Chief Evaluation Office" w:date="2020-02-28T11:46:00Z">
        <w:r w:rsidR="00A40C43" w:rsidRPr="00BA0140" w:rsidDel="00761A86">
          <w:rPr>
            <w:rFonts w:cs="Arial"/>
          </w:rPr>
          <w:delText xml:space="preserve"> These changes make the IMPAQ model </w:delText>
        </w:r>
        <w:r w:rsidR="00D94C3F" w:rsidRPr="00BA0140" w:rsidDel="00761A86">
          <w:rPr>
            <w:rFonts w:cs="Arial"/>
          </w:rPr>
          <w:delText>more accessible</w:delText>
        </w:r>
        <w:r w:rsidR="001B15C0" w:rsidRPr="00BA0140" w:rsidDel="00761A86">
          <w:rPr>
            <w:rFonts w:cs="Arial"/>
          </w:rPr>
          <w:delText xml:space="preserve">, customizable, </w:delText>
        </w:r>
        <w:r w:rsidR="00D94C3F" w:rsidRPr="00BA0140" w:rsidDel="00761A86">
          <w:rPr>
            <w:rFonts w:cs="Arial"/>
          </w:rPr>
          <w:delText xml:space="preserve">and usable to a broader audience. </w:delText>
        </w:r>
      </w:del>
      <w:r w:rsidR="00B70368" w:rsidRPr="00BA0140">
        <w:rPr>
          <w:rFonts w:cs="Arial"/>
        </w:rPr>
        <w:tab/>
        <w:t xml:space="preserve"> </w:t>
      </w:r>
    </w:p>
    <w:p w14:paraId="23EC4EE2" w14:textId="77777777" w:rsidR="00293164" w:rsidRPr="00BA0140" w:rsidRDefault="00293164" w:rsidP="00E76066">
      <w:pPr>
        <w:autoSpaceDE w:val="0"/>
        <w:autoSpaceDN w:val="0"/>
        <w:adjustRightInd w:val="0"/>
        <w:spacing w:after="0" w:line="240" w:lineRule="auto"/>
        <w:jc w:val="both"/>
        <w:rPr>
          <w:rFonts w:cs="Arial"/>
        </w:rPr>
      </w:pPr>
    </w:p>
    <w:p w14:paraId="6BE1E02A" w14:textId="2B949D8E" w:rsidR="00E710C2" w:rsidRPr="00BA0140" w:rsidRDefault="00E31654" w:rsidP="00E76066">
      <w:pPr>
        <w:jc w:val="both"/>
        <w:rPr>
          <w:rFonts w:cs="Arial"/>
        </w:rPr>
      </w:pPr>
      <w:r>
        <w:rPr>
          <w:rFonts w:cs="Arial"/>
        </w:rPr>
        <w:t>In this brief, w</w:t>
      </w:r>
      <w:r w:rsidR="00B70368" w:rsidRPr="00BA0140">
        <w:rPr>
          <w:rFonts w:cs="Arial"/>
        </w:rPr>
        <w:t xml:space="preserve">e </w:t>
      </w:r>
      <w:r w:rsidR="00A804BD" w:rsidRPr="00BA0140">
        <w:rPr>
          <w:rFonts w:cs="Arial"/>
        </w:rPr>
        <w:t>benchmark both</w:t>
      </w:r>
      <w:r w:rsidR="001474CE" w:rsidRPr="00BA0140">
        <w:rPr>
          <w:rFonts w:cs="Arial"/>
        </w:rPr>
        <w:t xml:space="preserve"> the ACM and the </w:t>
      </w:r>
      <w:del w:id="90" w:author="Luke Patterson" w:date="2020-05-21T15:27:00Z">
        <w:r w:rsidR="001474CE" w:rsidRPr="00BA0140" w:rsidDel="009D0B8C">
          <w:rPr>
            <w:rFonts w:cs="Arial"/>
          </w:rPr>
          <w:delText>IMPAQ</w:delText>
        </w:r>
        <w:r w:rsidR="00A804BD" w:rsidRPr="00BA0140" w:rsidDel="009D0B8C">
          <w:rPr>
            <w:rFonts w:cs="Arial"/>
          </w:rPr>
          <w:delText xml:space="preserve"> model</w:delText>
        </w:r>
      </w:del>
      <w:ins w:id="91" w:author="Luke Patterson" w:date="2020-05-21T15:27:00Z">
        <w:r w:rsidR="009D0B8C">
          <w:rPr>
            <w:rFonts w:cs="Arial"/>
          </w:rPr>
          <w:t>IMPAQ-DOL model</w:t>
        </w:r>
      </w:ins>
      <w:r w:rsidR="00A804BD" w:rsidRPr="00BA0140">
        <w:rPr>
          <w:rFonts w:cs="Arial"/>
        </w:rPr>
        <w:t xml:space="preserve">s against </w:t>
      </w:r>
      <w:r w:rsidR="00B70368" w:rsidRPr="00BA0140">
        <w:rPr>
          <w:rFonts w:cs="Arial"/>
        </w:rPr>
        <w:t xml:space="preserve">actual statistics reported by three states with appreciable historical </w:t>
      </w:r>
      <w:r w:rsidR="001474CE" w:rsidRPr="00BA0140">
        <w:rPr>
          <w:rFonts w:cs="Arial"/>
        </w:rPr>
        <w:t xml:space="preserve">leave program </w:t>
      </w:r>
      <w:r w:rsidR="00B70368" w:rsidRPr="00BA0140">
        <w:rPr>
          <w:rFonts w:cs="Arial"/>
        </w:rPr>
        <w:t>data</w:t>
      </w:r>
      <w:r w:rsidR="001474CE" w:rsidRPr="00BA0140">
        <w:rPr>
          <w:rFonts w:cs="Arial"/>
        </w:rPr>
        <w:t xml:space="preserve"> –</w:t>
      </w:r>
      <w:r w:rsidR="00B70368" w:rsidRPr="00BA0140">
        <w:rPr>
          <w:rFonts w:cs="Arial"/>
        </w:rPr>
        <w:t xml:space="preserve"> California, New Jersey, and Rhode Island. </w:t>
      </w:r>
      <w:commentRangeStart w:id="92"/>
      <w:commentRangeStart w:id="93"/>
      <w:r w:rsidR="00B70368" w:rsidRPr="00BA0140">
        <w:rPr>
          <w:rFonts w:cs="Arial"/>
        </w:rPr>
        <w:t xml:space="preserve">Corresponding with the timeframe of the 2012-2016 </w:t>
      </w:r>
      <w:ins w:id="94" w:author="Luke Patterson" w:date="2020-05-21T10:46:00Z">
        <w:r w:rsidR="00F93B1B">
          <w:rPr>
            <w:rFonts w:cs="Arial"/>
          </w:rPr>
          <w:t>American Community Survey (</w:t>
        </w:r>
      </w:ins>
      <w:commentRangeStart w:id="95"/>
      <w:r w:rsidR="00B70368" w:rsidRPr="00BA0140">
        <w:rPr>
          <w:rFonts w:cs="Arial"/>
        </w:rPr>
        <w:t>ACS</w:t>
      </w:r>
      <w:commentRangeEnd w:id="95"/>
      <w:r w:rsidR="00AE155E">
        <w:rPr>
          <w:rStyle w:val="CommentReference"/>
        </w:rPr>
        <w:commentReference w:id="95"/>
      </w:r>
      <w:ins w:id="96" w:author="Luke Patterson" w:date="2020-05-21T10:46:00Z">
        <w:r w:rsidR="00F93B1B">
          <w:rPr>
            <w:rFonts w:cs="Arial"/>
          </w:rPr>
          <w:t>)</w:t>
        </w:r>
      </w:ins>
      <w:r w:rsidR="00B70368" w:rsidRPr="00BA0140">
        <w:rPr>
          <w:rFonts w:cs="Arial"/>
        </w:rPr>
        <w:t xml:space="preserve"> 5-year survey data set use</w:t>
      </w:r>
      <w:r w:rsidR="00A804BD" w:rsidRPr="00BA0140">
        <w:rPr>
          <w:rFonts w:cs="Arial"/>
        </w:rPr>
        <w:t>d</w:t>
      </w:r>
      <w:r w:rsidR="00B70368" w:rsidRPr="00BA0140">
        <w:rPr>
          <w:rFonts w:cs="Arial"/>
        </w:rPr>
        <w:t xml:space="preserve"> in the simulation model</w:t>
      </w:r>
      <w:r w:rsidR="00A804BD" w:rsidRPr="00BA0140">
        <w:rPr>
          <w:rFonts w:cs="Arial"/>
        </w:rPr>
        <w:t>s</w:t>
      </w:r>
      <w:r w:rsidR="00B70368" w:rsidRPr="00BA0140">
        <w:rPr>
          <w:rFonts w:cs="Arial"/>
        </w:rPr>
        <w:t xml:space="preserve">, we compare the </w:t>
      </w:r>
      <w:r w:rsidR="00E76066" w:rsidRPr="00BA0140">
        <w:rPr>
          <w:rFonts w:cs="Arial"/>
        </w:rPr>
        <w:t>5-</w:t>
      </w:r>
      <w:r w:rsidR="00B70368" w:rsidRPr="00BA0140">
        <w:rPr>
          <w:rFonts w:cs="Arial"/>
        </w:rPr>
        <w:t xml:space="preserve">year averages of </w:t>
      </w:r>
      <w:r w:rsidR="001474CE" w:rsidRPr="00BA0140">
        <w:rPr>
          <w:rFonts w:cs="Arial"/>
        </w:rPr>
        <w:t xml:space="preserve">California and New Jersey </w:t>
      </w:r>
      <w:r w:rsidR="00B70368" w:rsidRPr="00BA0140">
        <w:rPr>
          <w:rFonts w:cs="Arial"/>
        </w:rPr>
        <w:t xml:space="preserve">from 2012-2016. </w:t>
      </w:r>
      <w:commentRangeEnd w:id="92"/>
      <w:r w:rsidR="007D2927">
        <w:rPr>
          <w:rStyle w:val="CommentReference"/>
        </w:rPr>
        <w:commentReference w:id="92"/>
      </w:r>
      <w:commentRangeEnd w:id="93"/>
      <w:r w:rsidR="00824059">
        <w:rPr>
          <w:rStyle w:val="CommentReference"/>
        </w:rPr>
        <w:commentReference w:id="93"/>
      </w:r>
      <w:commentRangeStart w:id="97"/>
      <w:r w:rsidR="00B70368" w:rsidRPr="00BA0140">
        <w:rPr>
          <w:rFonts w:cs="Arial"/>
        </w:rPr>
        <w:t>Rhode Island</w:t>
      </w:r>
      <w:r w:rsidR="001474CE" w:rsidRPr="00BA0140">
        <w:rPr>
          <w:rFonts w:cs="Arial"/>
        </w:rPr>
        <w:t>’s</w:t>
      </w:r>
      <w:r w:rsidR="009D1FBF" w:rsidRPr="00BA0140">
        <w:rPr>
          <w:rFonts w:cs="Arial"/>
          <w:i/>
        </w:rPr>
        <w:t xml:space="preserve"> Temporary Caregiver Insurance</w:t>
      </w:r>
      <w:r w:rsidR="009D1FBF" w:rsidRPr="00BA0140">
        <w:rPr>
          <w:rFonts w:cs="Arial"/>
        </w:rPr>
        <w:t xml:space="preserve"> (paid family leave added to the United States’ first medical coverage under a temporary disability insurance system)</w:t>
      </w:r>
      <w:r w:rsidR="00B70368" w:rsidRPr="00BA0140">
        <w:rPr>
          <w:rFonts w:cs="Arial"/>
        </w:rPr>
        <w:t xml:space="preserve"> </w:t>
      </w:r>
      <w:r w:rsidR="001474CE" w:rsidRPr="00BA0140">
        <w:rPr>
          <w:rFonts w:cs="Arial"/>
        </w:rPr>
        <w:t>was enacted in</w:t>
      </w:r>
      <w:r w:rsidR="00B70368" w:rsidRPr="00BA0140">
        <w:rPr>
          <w:rFonts w:cs="Arial"/>
        </w:rPr>
        <w:t xml:space="preserve"> 2014, so averages from </w:t>
      </w:r>
      <w:r w:rsidR="001474CE" w:rsidRPr="00BA0140">
        <w:rPr>
          <w:rFonts w:cs="Arial"/>
        </w:rPr>
        <w:t>2014-2016</w:t>
      </w:r>
      <w:r w:rsidR="00B70368" w:rsidRPr="00BA0140">
        <w:rPr>
          <w:rFonts w:cs="Arial"/>
        </w:rPr>
        <w:t xml:space="preserve"> years are used for Rhode Island.</w:t>
      </w:r>
      <w:commentRangeEnd w:id="97"/>
      <w:r w:rsidR="005712A5">
        <w:rPr>
          <w:rStyle w:val="CommentReference"/>
        </w:rPr>
        <w:commentReference w:id="97"/>
      </w:r>
      <w:ins w:id="98" w:author="Luke Patterson" w:date="2020-05-21T10:46:00Z">
        <w:r w:rsidR="005A1266">
          <w:rPr>
            <w:rStyle w:val="FootnoteReference"/>
            <w:rFonts w:cs="Arial"/>
          </w:rPr>
          <w:footnoteReference w:id="6"/>
        </w:r>
      </w:ins>
    </w:p>
    <w:p w14:paraId="78900F47" w14:textId="77777777" w:rsidR="00964A7E" w:rsidRDefault="00964A7E">
      <w:pPr>
        <w:rPr>
          <w:ins w:id="114" w:author="Luke Patterson" w:date="2020-05-22T10:58:00Z"/>
          <w:rFonts w:eastAsiaTheme="majorEastAsia" w:cs="Arial"/>
          <w:b/>
          <w:color w:val="6C0000"/>
          <w:szCs w:val="32"/>
        </w:rPr>
      </w:pPr>
      <w:ins w:id="115" w:author="Luke Patterson" w:date="2020-05-22T10:58:00Z">
        <w:r>
          <w:rPr>
            <w:rFonts w:cs="Arial"/>
          </w:rPr>
          <w:br w:type="page"/>
        </w:r>
      </w:ins>
    </w:p>
    <w:p w14:paraId="5379EB98" w14:textId="254238F7" w:rsidR="00BC42F8" w:rsidRPr="00BA0140" w:rsidRDefault="005501F3" w:rsidP="00E76066">
      <w:pPr>
        <w:pStyle w:val="Heading1"/>
        <w:rPr>
          <w:rFonts w:cs="Arial"/>
        </w:rPr>
      </w:pPr>
      <w:r w:rsidRPr="00BA0140">
        <w:rPr>
          <w:rFonts w:cs="Arial"/>
        </w:rPr>
        <w:lastRenderedPageBreak/>
        <w:t>2.</w:t>
      </w:r>
      <w:r w:rsidRPr="00BA0140">
        <w:rPr>
          <w:rFonts w:cs="Arial"/>
        </w:rPr>
        <w:tab/>
      </w:r>
      <w:r w:rsidR="00BC42F8" w:rsidRPr="00BA0140">
        <w:rPr>
          <w:rFonts w:cs="Arial"/>
        </w:rPr>
        <w:t>Methodology</w:t>
      </w:r>
    </w:p>
    <w:p w14:paraId="7C612FFF" w14:textId="08F54572" w:rsidR="00903B91" w:rsidRPr="00BA0140" w:rsidRDefault="00903B91" w:rsidP="003221C7">
      <w:pPr>
        <w:autoSpaceDE w:val="0"/>
        <w:autoSpaceDN w:val="0"/>
        <w:adjustRightInd w:val="0"/>
        <w:jc w:val="both"/>
      </w:pPr>
      <w:r w:rsidRPr="00BA0140">
        <w:rPr>
          <w:color w:val="000000" w:themeColor="text1"/>
        </w:rPr>
        <w:t xml:space="preserve">The simulation </w:t>
      </w:r>
      <w:r w:rsidRPr="00BA0140">
        <w:t xml:space="preserve">model proceeds in six broad steps as shown in </w:t>
      </w:r>
      <w:r w:rsidRPr="00BA0140">
        <w:fldChar w:fldCharType="begin"/>
      </w:r>
      <w:r w:rsidRPr="00BA0140">
        <w:instrText xml:space="preserve"> REF _Ref528668535 \h </w:instrText>
      </w:r>
      <w:r w:rsidR="003221C7" w:rsidRPr="00BA0140">
        <w:instrText xml:space="preserve"> \* MERGEFORMAT </w:instrText>
      </w:r>
      <w:r w:rsidRPr="00BA0140">
        <w:fldChar w:fldCharType="separate"/>
      </w:r>
      <w:r w:rsidRPr="00BA0140">
        <w:t xml:space="preserve">Exhibit </w:t>
      </w:r>
      <w:r w:rsidRPr="00BA0140">
        <w:rPr>
          <w:noProof/>
        </w:rPr>
        <w:t>1</w:t>
      </w:r>
      <w:r w:rsidRPr="00BA0140">
        <w:fldChar w:fldCharType="end"/>
      </w:r>
      <w:r w:rsidRPr="00BA0140">
        <w:t>. First, the input data sets are individually cleaned and prepared for use in the model. Second,</w:t>
      </w:r>
      <w:ins w:id="116" w:author="Luke Patterson" w:date="2020-05-21T10:47:00Z">
        <w:r w:rsidR="005A1266">
          <w:t xml:space="preserve"> DOL Family Medical Leave Act</w:t>
        </w:r>
      </w:ins>
      <w:r w:rsidRPr="00BA0140">
        <w:t xml:space="preserve"> </w:t>
      </w:r>
      <w:ins w:id="117" w:author="Luke Patterson" w:date="2020-05-21T10:47:00Z">
        <w:r w:rsidR="005A1266">
          <w:t>(</w:t>
        </w:r>
      </w:ins>
      <w:commentRangeStart w:id="118"/>
      <w:commentRangeStart w:id="119"/>
      <w:r w:rsidRPr="00BA0140">
        <w:t>FMLA</w:t>
      </w:r>
      <w:ins w:id="120" w:author="Luke Patterson" w:date="2020-05-21T10:47:00Z">
        <w:r w:rsidR="005A1266">
          <w:t>)</w:t>
        </w:r>
      </w:ins>
      <w:r w:rsidRPr="00BA0140">
        <w:t xml:space="preserve"> </w:t>
      </w:r>
      <w:ins w:id="121" w:author="Luke Patterson" w:date="2020-05-22T10:45:00Z">
        <w:r w:rsidR="008D10A3">
          <w:t xml:space="preserve">2012 wave </w:t>
        </w:r>
      </w:ins>
      <w:r w:rsidRPr="00BA0140">
        <w:t>survey data</w:t>
      </w:r>
      <w:ins w:id="122" w:author="Luke Patterson" w:date="2020-05-22T10:46:00Z">
        <w:r w:rsidR="008D10A3">
          <w:rPr>
            <w:rStyle w:val="FootnoteReference"/>
          </w:rPr>
          <w:footnoteReference w:id="7"/>
        </w:r>
      </w:ins>
      <w:r w:rsidRPr="00BA0140">
        <w:t xml:space="preserve"> </w:t>
      </w:r>
      <w:commentRangeEnd w:id="118"/>
      <w:r w:rsidR="00CB1F79">
        <w:rPr>
          <w:rStyle w:val="CommentReference"/>
        </w:rPr>
        <w:commentReference w:id="118"/>
      </w:r>
      <w:commentRangeEnd w:id="119"/>
      <w:r w:rsidR="008D10A3">
        <w:rPr>
          <w:rStyle w:val="CommentReference"/>
        </w:rPr>
        <w:commentReference w:id="119"/>
      </w:r>
      <w:r w:rsidRPr="00BA0140">
        <w:t xml:space="preserve">is used to calibrate the leave taking estimation model for application in </w:t>
      </w:r>
      <w:ins w:id="142" w:author="Luke Patterson" w:date="2020-05-21T11:25:00Z">
        <w:r w:rsidR="002F746D">
          <w:rPr>
            <w:rFonts w:cs="Arial"/>
          </w:rPr>
          <w:t>American Community Survey (</w:t>
        </w:r>
      </w:ins>
      <w:commentRangeStart w:id="143"/>
      <w:r w:rsidRPr="00BA0140">
        <w:t>ACS</w:t>
      </w:r>
      <w:ins w:id="144" w:author="Luke Patterson" w:date="2020-05-21T11:25:00Z">
        <w:r w:rsidR="002F746D">
          <w:t>)</w:t>
        </w:r>
      </w:ins>
      <w:r w:rsidRPr="00BA0140">
        <w:t xml:space="preserve"> data.</w:t>
      </w:r>
      <w:commentRangeEnd w:id="143"/>
      <w:r w:rsidR="00AB2A30">
        <w:rPr>
          <w:rStyle w:val="CommentReference"/>
        </w:rPr>
        <w:commentReference w:id="143"/>
      </w:r>
      <w:ins w:id="145" w:author="Luke Patterson" w:date="2020-05-21T11:25:00Z">
        <w:r w:rsidR="002F746D">
          <w:rPr>
            <w:rStyle w:val="FootnoteReference"/>
          </w:rPr>
          <w:footnoteReference w:id="8"/>
        </w:r>
      </w:ins>
      <w:r w:rsidRPr="00BA0140">
        <w:t xml:space="preserve"> </w:t>
      </w:r>
      <w:commentRangeStart w:id="147"/>
      <w:commentRangeStart w:id="148"/>
      <w:r w:rsidRPr="00BA0140">
        <w:t xml:space="preserve">Third, leave taking behavior is imputed on an ACS data set using the estimation model. The </w:t>
      </w:r>
      <w:ins w:id="149" w:author="Luke Patterson" w:date="2020-05-21T15:00:00Z">
        <w:r w:rsidR="00B4418F">
          <w:t xml:space="preserve">model is designed to make estimations at the state level. The user selects a state of interest, and the corresponding </w:t>
        </w:r>
      </w:ins>
      <w:r w:rsidRPr="00BA0140">
        <w:t xml:space="preserve">ACS data is </w:t>
      </w:r>
      <w:del w:id="150" w:author="Luke Patterson" w:date="2020-05-21T15:00:00Z">
        <w:r w:rsidRPr="00BA0140" w:rsidDel="00B4418F">
          <w:delText>selected based on the user-defined geography of interest; be it national-level leave taking, or leave taking for a specific state</w:delText>
        </w:r>
        <w:commentRangeEnd w:id="147"/>
        <w:r w:rsidR="00597EC9" w:rsidDel="00B4418F">
          <w:rPr>
            <w:rStyle w:val="CommentReference"/>
          </w:rPr>
          <w:commentReference w:id="147"/>
        </w:r>
        <w:commentRangeEnd w:id="148"/>
        <w:r w:rsidR="00662EEE" w:rsidDel="00B4418F">
          <w:rPr>
            <w:rStyle w:val="CommentReference"/>
          </w:rPr>
          <w:commentReference w:id="148"/>
        </w:r>
      </w:del>
      <w:ins w:id="151" w:author="Luke Patterson" w:date="2020-05-21T15:00:00Z">
        <w:r w:rsidR="00B4418F">
          <w:t>used by the model</w:t>
        </w:r>
      </w:ins>
      <w:r w:rsidRPr="00BA0140">
        <w:t>.</w:t>
      </w:r>
      <w:ins w:id="152" w:author="Luke Patterson" w:date="2020-05-21T15:00:00Z">
        <w:r w:rsidR="00B4418F">
          <w:t xml:space="preserve"> National estimates can be obtained by running the model on all states.</w:t>
        </w:r>
      </w:ins>
      <w:r w:rsidRPr="00BA0140">
        <w:t xml:space="preserv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w:t>
      </w:r>
      <w:commentRangeStart w:id="153"/>
      <w:commentRangeStart w:id="154"/>
      <w:r w:rsidR="003221C7" w:rsidRPr="00BA0140">
        <w:t xml:space="preserve">More detailed technical documentation of the model is available </w:t>
      </w:r>
      <w:del w:id="155" w:author="Luke Patterson" w:date="2020-05-21T15:04:00Z">
        <w:r w:rsidR="003221C7" w:rsidRPr="00BA0140" w:rsidDel="00B4418F">
          <w:delText>on request</w:delText>
        </w:r>
      </w:del>
      <w:ins w:id="156" w:author="Luke Patterson" w:date="2020-05-21T15:04:00Z">
        <w:r w:rsidR="00B4418F">
          <w:t>on the DOL/CEO website</w:t>
        </w:r>
      </w:ins>
      <w:r w:rsidR="003221C7" w:rsidRPr="00BA0140">
        <w:t>.</w:t>
      </w:r>
      <w:commentRangeEnd w:id="153"/>
      <w:ins w:id="157" w:author="Luke Patterson" w:date="2020-05-21T15:04:00Z">
        <w:r w:rsidR="00B4418F">
          <w:rPr>
            <w:rStyle w:val="FootnoteReference"/>
          </w:rPr>
          <w:footnoteReference w:id="9"/>
        </w:r>
      </w:ins>
      <w:r w:rsidR="00597EC9">
        <w:rPr>
          <w:rStyle w:val="CommentReference"/>
        </w:rPr>
        <w:commentReference w:id="153"/>
      </w:r>
      <w:commentRangeEnd w:id="154"/>
      <w:r w:rsidR="002F746D">
        <w:rPr>
          <w:rStyle w:val="CommentReference"/>
        </w:rPr>
        <w:commentReference w:id="154"/>
      </w:r>
    </w:p>
    <w:p w14:paraId="377B35E9" w14:textId="23F231CE" w:rsidR="00903B91" w:rsidRPr="00BA0140" w:rsidRDefault="00903B91" w:rsidP="00903B91">
      <w:pPr>
        <w:autoSpaceDE w:val="0"/>
        <w:autoSpaceDN w:val="0"/>
        <w:adjustRightInd w:val="0"/>
      </w:pPr>
    </w:p>
    <w:p w14:paraId="0CCFF142" w14:textId="4475DE63" w:rsidR="00903B91" w:rsidRPr="00BA0140" w:rsidRDefault="00964A7E" w:rsidP="00903B91">
      <w:pPr>
        <w:pStyle w:val="Caption"/>
        <w:keepNext/>
      </w:pPr>
      <w:bookmarkStart w:id="159" w:name="_Ref528668535"/>
      <w:bookmarkStart w:id="160" w:name="_Toc23253200"/>
      <w:r>
        <w:rPr>
          <w:noProof/>
          <w:color w:val="000000" w:themeColor="text1"/>
        </w:rPr>
        <mc:AlternateContent>
          <mc:Choice Requires="wpg">
            <w:drawing>
              <wp:anchor distT="0" distB="0" distL="114300" distR="114300" simplePos="0" relativeHeight="251660288" behindDoc="0" locked="0" layoutInCell="1" allowOverlap="1" wp14:anchorId="6842112E" wp14:editId="6D721811">
                <wp:simplePos x="0" y="0"/>
                <wp:positionH relativeFrom="margin">
                  <wp:align>center</wp:align>
                </wp:positionH>
                <wp:positionV relativeFrom="paragraph">
                  <wp:posOffset>352425</wp:posOffset>
                </wp:positionV>
                <wp:extent cx="6089105" cy="2260442"/>
                <wp:effectExtent l="57150" t="57150" r="45085" b="45085"/>
                <wp:wrapSquare wrapText="bothSides"/>
                <wp:docPr id="1" name="Group 1"/>
                <wp:cNvGraphicFramePr/>
                <a:graphic xmlns:a="http://schemas.openxmlformats.org/drawingml/2006/main">
                  <a:graphicData uri="http://schemas.microsoft.com/office/word/2010/wordprocessingGroup">
                    <wpg:wgp>
                      <wpg:cNvGrpSpPr/>
                      <wpg:grpSpPr>
                        <a:xfrm>
                          <a:off x="0" y="0"/>
                          <a:ext cx="6089105" cy="2260442"/>
                          <a:chOff x="0" y="0"/>
                          <a:chExt cx="6089105" cy="2260442"/>
                        </a:xfrm>
                      </wpg:grpSpPr>
                      <wpg:grpSp>
                        <wpg:cNvPr id="15" name="Group 15"/>
                        <wpg:cNvGrpSpPr/>
                        <wpg:grpSpPr>
                          <a:xfrm>
                            <a:off x="28575" y="0"/>
                            <a:ext cx="6038850" cy="1828800"/>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00D017A"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DFE7664"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610C8B3"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CF043DC"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6817AD"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grpSp>
                      <wps:wsp>
                        <wps:cNvPr id="14" name="Rectangle 5">
                          <a:extLst>
                            <a:ext uri="{FF2B5EF4-FFF2-40B4-BE49-F238E27FC236}">
                              <a16:creationId xmlns:a16="http://schemas.microsoft.com/office/drawing/2014/main" id="{A3A00191-7685-4CEC-8B9B-49960D1F75A5}"/>
                            </a:ext>
                          </a:extLst>
                        </wps:cNvPr>
                        <wps:cNvSpPr/>
                        <wps:spPr>
                          <a:xfrm>
                            <a:off x="0" y="192405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1511E88"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wpg:wgp>
                  </a:graphicData>
                </a:graphic>
              </wp:anchor>
            </w:drawing>
          </mc:Choice>
          <mc:Fallback>
            <w:pict>
              <v:group w14:anchorId="6842112E" id="Group 1" o:spid="_x0000_s1026" style="position:absolute;left:0;text-align:left;margin-left:0;margin-top:27.75pt;width:479.45pt;height:178pt;z-index:251660288;mso-position-horizontal:center;mso-position-horizontal-relative:margin" coordsize="60891,2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">
                <v:group id="Group 15" o:spid="_x0000_s1027" style="position:absolute;left:285;width:60389;height:18288" coordsize="61076,4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400D017A"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Rectangle 5" o:sp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4DFE7664"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3610C8B3"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CF043DC"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Rectangle 5" o:sp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686817AD"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v:group>
                <v:rect id="Rectangle 5" o:spid="_x0000_s1033" style="position:absolute;top:19240;width:60891;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" fillcolor="#386652" strokecolor="#7f5f00 [1607]" strokeweight="1pt">
                  <v:textbox>
                    <w:txbxContent>
                      <w:p w14:paraId="21511E88"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v:rect>
                <w10:wrap type="square" anchorx="margin"/>
              </v:group>
            </w:pict>
          </mc:Fallback>
        </mc:AlternateContent>
      </w:r>
      <w:r w:rsidR="00903B91" w:rsidRPr="00BA0140">
        <w:t xml:space="preserve">Exhibit </w:t>
      </w:r>
      <w:r w:rsidR="00903B91" w:rsidRPr="00BA0140">
        <w:rPr>
          <w:noProof/>
        </w:rPr>
        <w:fldChar w:fldCharType="begin"/>
      </w:r>
      <w:r w:rsidR="00903B91" w:rsidRPr="00BA0140">
        <w:rPr>
          <w:noProof/>
        </w:rPr>
        <w:instrText xml:space="preserve"> SEQ Exhibit \* ARABIC </w:instrText>
      </w:r>
      <w:r w:rsidR="00903B91" w:rsidRPr="00BA0140">
        <w:rPr>
          <w:noProof/>
        </w:rPr>
        <w:fldChar w:fldCharType="separate"/>
      </w:r>
      <w:r w:rsidR="00903B91" w:rsidRPr="00BA0140">
        <w:rPr>
          <w:noProof/>
        </w:rPr>
        <w:t>1</w:t>
      </w:r>
      <w:r w:rsidR="00903B91" w:rsidRPr="00BA0140">
        <w:rPr>
          <w:noProof/>
        </w:rPr>
        <w:fldChar w:fldCharType="end"/>
      </w:r>
      <w:bookmarkEnd w:id="159"/>
      <w:r w:rsidR="00903B91" w:rsidRPr="00BA0140">
        <w:t>: Steps of the Model</w:t>
      </w:r>
      <w:bookmarkEnd w:id="160"/>
    </w:p>
    <w:p w14:paraId="2B7C47F4" w14:textId="2725EFE2" w:rsidR="00903B91" w:rsidRPr="00BA0140" w:rsidRDefault="00903B91" w:rsidP="003857C7">
      <w:pPr>
        <w:jc w:val="both"/>
        <w:rPr>
          <w:rFonts w:cs="Arial"/>
        </w:rPr>
      </w:pPr>
    </w:p>
    <w:p w14:paraId="015D1ECE" w14:textId="19BF8D7B" w:rsidR="003857C7" w:rsidRPr="00BA0140" w:rsidRDefault="00D118D4" w:rsidP="003857C7">
      <w:pPr>
        <w:jc w:val="both"/>
        <w:rPr>
          <w:rFonts w:cs="Arial"/>
        </w:rPr>
      </w:pPr>
      <w:r w:rsidRPr="00BA0140">
        <w:rPr>
          <w:rFonts w:cs="Arial"/>
        </w:rPr>
        <w:lastRenderedPageBreak/>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p>
    <w:p w14:paraId="6C736E45" w14:textId="557F09F5"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48A34F4F" w14:textId="77777777" w:rsidR="003672CA" w:rsidRPr="00BA0140" w:rsidRDefault="003672CA" w:rsidP="009E1D15">
      <w:pPr>
        <w:pStyle w:val="ListParagraph"/>
        <w:jc w:val="both"/>
        <w:rPr>
          <w:rFonts w:cs="Arial"/>
        </w:rPr>
      </w:pPr>
    </w:p>
    <w:p w14:paraId="06622014" w14:textId="67FF8600"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commentRangeStart w:id="161"/>
      <w:r w:rsidR="00A8072F" w:rsidRPr="00BA0140">
        <w:rPr>
          <w:rFonts w:cs="Arial"/>
        </w:rPr>
        <w:t xml:space="preserve">that </w:t>
      </w:r>
      <w:ins w:id="162" w:author="Luke Patterson" w:date="2020-05-21T15:01:00Z">
        <w:r w:rsidR="00B4418F">
          <w:rPr>
            <w:rFonts w:cs="Arial"/>
          </w:rPr>
          <w:t xml:space="preserve">are </w:t>
        </w:r>
      </w:ins>
      <w:r w:rsidR="00A8072F" w:rsidRPr="00BA0140">
        <w:rPr>
          <w:rFonts w:cs="Arial"/>
        </w:rPr>
        <w:t>determine</w:t>
      </w:r>
      <w:ins w:id="163" w:author="Luke Patterson" w:date="2020-05-21T15:01:00Z">
        <w:r w:rsidR="00B4418F">
          <w:rPr>
            <w:rFonts w:cs="Arial"/>
          </w:rPr>
          <w:t>d</w:t>
        </w:r>
      </w:ins>
      <w:r w:rsidR="00A8072F" w:rsidRPr="00BA0140">
        <w:rPr>
          <w:rFonts w:cs="Arial"/>
        </w:rPr>
        <w:t xml:space="preserve"> </w:t>
      </w:r>
      <w:commentRangeEnd w:id="161"/>
      <w:r w:rsidR="001F36EE">
        <w:rPr>
          <w:rStyle w:val="CommentReference"/>
        </w:rPr>
        <w:commentReference w:id="161"/>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2E25D459" w14:textId="46CC98A0"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5725B1E0" w14:textId="47325B63"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71E8B9A2" w14:textId="672748C6"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664FC22F" w14:textId="77777777" w:rsidR="003857C7" w:rsidRPr="00BA0140" w:rsidRDefault="003857C7" w:rsidP="003857C7">
      <w:pPr>
        <w:pStyle w:val="ListParagraph"/>
        <w:spacing w:after="0" w:line="240" w:lineRule="auto"/>
        <w:jc w:val="both"/>
        <w:rPr>
          <w:rFonts w:cs="Arial"/>
        </w:rPr>
      </w:pPr>
    </w:p>
    <w:p w14:paraId="79B80B78" w14:textId="7A3812FB" w:rsidR="00431FEF" w:rsidRPr="00BA0140" w:rsidRDefault="004A5DB4" w:rsidP="00006DC3">
      <w:pPr>
        <w:jc w:val="both"/>
        <w:rPr>
          <w:rFonts w:cs="Arial"/>
        </w:rPr>
      </w:pPr>
      <w:commentRangeStart w:id="164"/>
      <w:r w:rsidRPr="00BA0140">
        <w:rPr>
          <w:rFonts w:cs="Arial"/>
        </w:rPr>
        <w:t>Both</w:t>
      </w:r>
      <w:ins w:id="165" w:author="Luke Patterson" w:date="2020-05-21T15:01:00Z">
        <w:r w:rsidR="00B4418F">
          <w:rPr>
            <w:rFonts w:cs="Arial"/>
          </w:rPr>
          <w:t xml:space="preserve"> ACM and DOL-IMPAQ</w:t>
        </w:r>
      </w:ins>
      <w:r w:rsidRPr="00BA0140">
        <w:rPr>
          <w:rFonts w:cs="Arial"/>
        </w:rPr>
        <w:t xml:space="preserve"> models </w:t>
      </w:r>
      <w:commentRangeEnd w:id="164"/>
      <w:r w:rsidR="00975B59">
        <w:rPr>
          <w:rStyle w:val="CommentReference"/>
        </w:rPr>
        <w:commentReference w:id="164"/>
      </w:r>
      <w:r w:rsidRPr="00BA0140">
        <w:rPr>
          <w:rFonts w:cs="Arial"/>
        </w:rPr>
        <w:t>were run with parameters selected to mirror each state’s program rules</w:t>
      </w:r>
      <w:r w:rsidR="00E31654">
        <w:rPr>
          <w:rFonts w:cs="Arial"/>
        </w:rPr>
        <w:t xml:space="preserve">; rules </w:t>
      </w:r>
      <w:r w:rsidR="003672CA" w:rsidRPr="00BA0140">
        <w:rPr>
          <w:rFonts w:cs="Arial"/>
        </w:rPr>
        <w:t>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 xml:space="preserve">Other than state-specific rules adjustment, </w:t>
      </w:r>
      <w:commentRangeStart w:id="166"/>
      <w:commentRangeStart w:id="167"/>
      <w:r w:rsidRPr="00BA0140">
        <w:t>default</w:t>
      </w:r>
      <w:r w:rsidR="003476D8">
        <w:t xml:space="preserve"> ACM</w:t>
      </w:r>
      <w:r w:rsidRPr="00BA0140">
        <w:t xml:space="preserve"> </w:t>
      </w:r>
      <w:r w:rsidR="003476D8">
        <w:t xml:space="preserve">model </w:t>
      </w:r>
      <w:r w:rsidRPr="00BA0140">
        <w:t>parameters were used</w:t>
      </w:r>
      <w:ins w:id="168" w:author="Luke Patterson" w:date="2020-05-21T15:01:00Z">
        <w:r w:rsidR="00B4418F">
          <w:t xml:space="preserve"> in the DOL-IMPAQ model to </w:t>
        </w:r>
      </w:ins>
      <w:ins w:id="169" w:author="Luke Patterson" w:date="2020-05-21T15:02:00Z">
        <w:r w:rsidR="00B4418F">
          <w:t>make their results comparable</w:t>
        </w:r>
      </w:ins>
      <w:r w:rsidRPr="00BA0140">
        <w:t>.</w:t>
      </w:r>
      <w:r w:rsidRPr="00BA0140">
        <w:rPr>
          <w:rFonts w:cs="Arial"/>
        </w:rPr>
        <w:t xml:space="preserve"> </w:t>
      </w:r>
      <w:commentRangeEnd w:id="166"/>
      <w:r w:rsidR="009A7A09">
        <w:rPr>
          <w:rStyle w:val="CommentReference"/>
        </w:rPr>
        <w:commentReference w:id="166"/>
      </w:r>
      <w:commentRangeEnd w:id="167"/>
      <w:r w:rsidR="00B4418F">
        <w:rPr>
          <w:rStyle w:val="CommentReference"/>
        </w:rPr>
        <w:commentReference w:id="167"/>
      </w:r>
      <w:r w:rsidRPr="00BA0140">
        <w:rPr>
          <w:rFonts w:cs="Arial"/>
        </w:rPr>
        <w:t xml:space="preserve">The selected parameters for each state are included in an appendix. Full documentation of the model and its parameters are available on request. For testing purposes, numbers generated in this memo are </w:t>
      </w:r>
      <w:commentRangeStart w:id="170"/>
      <w:commentRangeStart w:id="171"/>
      <w:r w:rsidRPr="00BA0140">
        <w:rPr>
          <w:rFonts w:cs="Arial"/>
        </w:rPr>
        <w:t>from the R version of the IMPAQ model</w:t>
      </w:r>
      <w:r w:rsidR="003672CA" w:rsidRPr="00BA0140">
        <w:rPr>
          <w:rFonts w:cs="Arial"/>
        </w:rPr>
        <w:t xml:space="preserve"> </w:t>
      </w:r>
      <w:commentRangeEnd w:id="170"/>
      <w:r w:rsidR="00741D03">
        <w:rPr>
          <w:rStyle w:val="CommentReference"/>
        </w:rPr>
        <w:commentReference w:id="170"/>
      </w:r>
      <w:commentRangeEnd w:id="171"/>
      <w:r w:rsidR="00B4418F">
        <w:rPr>
          <w:rStyle w:val="CommentReference"/>
        </w:rPr>
        <w:commentReference w:id="171"/>
      </w:r>
      <w:r w:rsidR="003672CA" w:rsidRPr="00BA0140">
        <w:rPr>
          <w:rFonts w:cs="Arial"/>
        </w:rPr>
        <w:t>(both R and Python versions of the model were constructed)</w:t>
      </w:r>
      <w:r w:rsidRPr="00BA0140">
        <w:rPr>
          <w:rFonts w:cs="Arial"/>
        </w:rPr>
        <w:t>.</w:t>
      </w:r>
      <w:ins w:id="172" w:author="Luke Patterson" w:date="2020-05-21T15:03:00Z">
        <w:r w:rsidR="00B4418F">
          <w:rPr>
            <w:rFonts w:cs="Arial"/>
          </w:rPr>
          <w:t xml:space="preserve"> In a separate issue brief,</w:t>
        </w:r>
        <w:r w:rsidR="00B4418F">
          <w:rPr>
            <w:rStyle w:val="FootnoteReference"/>
            <w:rFonts w:cs="Arial"/>
          </w:rPr>
          <w:footnoteReference w:id="10"/>
        </w:r>
        <w:r w:rsidR="00B4418F">
          <w:rPr>
            <w:rFonts w:cs="Arial"/>
          </w:rPr>
          <w:t xml:space="preserve"> we compare the differences in results of the R and Python models and find them to be not significant.</w:t>
        </w:r>
      </w:ins>
    </w:p>
    <w:p w14:paraId="5B8B1A21" w14:textId="2C8BEECF"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35D26FE8" w14:textId="6F6EAF5A"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commentRangeStart w:id="174"/>
      <w:r w:rsidR="00293164" w:rsidRPr="00BA0140">
        <w:rPr>
          <w:rFonts w:cs="Arial"/>
        </w:rPr>
        <w:t>Results</w:t>
      </w:r>
      <w:commentRangeEnd w:id="174"/>
      <w:r w:rsidR="008D10A3">
        <w:rPr>
          <w:rStyle w:val="CommentReference"/>
          <w:rFonts w:eastAsiaTheme="minorHAnsi" w:cstheme="minorBidi"/>
          <w:b w:val="0"/>
          <w:color w:val="auto"/>
        </w:rPr>
        <w:commentReference w:id="174"/>
      </w:r>
    </w:p>
    <w:p w14:paraId="1E4FC142" w14:textId="1F26BE0E"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 xml:space="preserve">statistics are reported with the sampling standard error derived from the ACS replicate weights </w:t>
      </w:r>
      <w:r w:rsidR="00F15D60" w:rsidRPr="00BA0140">
        <w:rPr>
          <w:rFonts w:cs="Arial"/>
        </w:rPr>
        <w:lastRenderedPageBreak/>
        <w:t>procedure described by the Census Bureau (Census Bureau, 2014).</w:t>
      </w:r>
      <w:r w:rsidR="006F13AA" w:rsidRPr="00BA0140">
        <w:rPr>
          <w:rFonts w:cs="Arial"/>
        </w:rPr>
        <w:t xml:space="preserve"> </w:t>
      </w:r>
      <w:r w:rsidR="001E1556">
        <w:rPr>
          <w:rFonts w:cs="Arial"/>
        </w:rPr>
        <w:t>Standard error of actual values in all cases is zero.</w:t>
      </w:r>
    </w:p>
    <w:p w14:paraId="59500B6F" w14:textId="2C85F5E3"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F218D99" w14:textId="2B2FB41F" w:rsidR="004F1424" w:rsidRPr="00BA0140" w:rsidDel="00964A7E" w:rsidRDefault="00903B91" w:rsidP="00126CE8">
      <w:pPr>
        <w:jc w:val="both"/>
        <w:rPr>
          <w:del w:id="175" w:author="Luke Patterson" w:date="2020-05-22T11:01:00Z"/>
        </w:rPr>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w:t>
      </w:r>
      <w:commentRangeStart w:id="176"/>
      <w:commentRangeStart w:id="177"/>
      <w:r w:rsidR="0070312E" w:rsidRPr="00BA0140">
        <w:t>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r w:rsidR="00BD55EE" w:rsidRPr="00BA0140">
        <w:t xml:space="preserve">, which were </w:t>
      </w:r>
      <w:r w:rsidR="00B70B94" w:rsidRPr="00BA0140">
        <w:t xml:space="preserve">obtained from </w:t>
      </w:r>
      <w:r w:rsidR="004F1424" w:rsidRPr="00BA0140">
        <w:t xml:space="preserve">reports published on </w:t>
      </w:r>
      <w:r w:rsidR="00B70B94" w:rsidRPr="00BA0140">
        <w:t>their respective state websites</w:t>
      </w:r>
      <w:r w:rsidR="004F1424" w:rsidRPr="00BA0140">
        <w:t>.</w:t>
      </w:r>
      <w:del w:id="178" w:author="Luke Patterson" w:date="2020-05-21T15:05:00Z">
        <w:r w:rsidR="004F1424" w:rsidRPr="00BA0140" w:rsidDel="00B4418F">
          <w:rPr>
            <w:rStyle w:val="FootnoteReference"/>
          </w:rPr>
          <w:footnoteReference w:id="11"/>
        </w:r>
      </w:del>
      <w:r w:rsidR="004A5DB4" w:rsidRPr="00BA0140">
        <w:t xml:space="preserve"> </w:t>
      </w:r>
      <w:commentRangeEnd w:id="176"/>
      <w:r w:rsidR="00A82C3D">
        <w:rPr>
          <w:rStyle w:val="CommentReference"/>
        </w:rPr>
        <w:commentReference w:id="176"/>
      </w:r>
      <w:commentRangeEnd w:id="177"/>
      <w:r w:rsidR="00B4418F">
        <w:rPr>
          <w:rStyle w:val="CommentReference"/>
        </w:rPr>
        <w:commentReference w:id="177"/>
      </w:r>
      <w:r w:rsidR="00A31039" w:rsidRPr="00BA0140">
        <w:t>For New Jersey and Rhode Island, both models</w:t>
      </w:r>
      <w:r w:rsidR="003E37A6">
        <w:t>’ estimates</w:t>
      </w:r>
      <w:r w:rsidR="00A31039" w:rsidRPr="00BA0140">
        <w:t xml:space="preserve"> </w:t>
      </w:r>
      <w:r w:rsidR="002A5AC1">
        <w:t>came within the sampling margin of error of the actual benefit outlays</w:t>
      </w:r>
      <w:r w:rsidR="00A31039" w:rsidRPr="00BA0140">
        <w:t>.</w:t>
      </w:r>
      <w:r w:rsidR="00BA0140" w:rsidRPr="00BA0140">
        <w:t xml:space="preserve"> </w:t>
      </w:r>
      <w:r w:rsidR="00A31039" w:rsidRPr="00BA0140">
        <w:t xml:space="preserve"> For California, </w:t>
      </w:r>
      <w:commentRangeStart w:id="201"/>
      <w:commentRangeStart w:id="202"/>
      <w:r w:rsidR="00A31039" w:rsidRPr="00BA0140">
        <w:t xml:space="preserve">the </w:t>
      </w:r>
      <w:del w:id="203" w:author="Luke Patterson" w:date="2020-05-21T15:27:00Z">
        <w:r w:rsidR="00A31039" w:rsidRPr="00BA0140" w:rsidDel="009D0B8C">
          <w:delText>IMPAQ model</w:delText>
        </w:r>
      </w:del>
      <w:ins w:id="204" w:author="Luke Patterson" w:date="2020-05-21T15:27:00Z">
        <w:r w:rsidR="009D0B8C">
          <w:t>IMPAQ-DOL model</w:t>
        </w:r>
      </w:ins>
      <w:r w:rsidR="00A31039" w:rsidRPr="00BA0140">
        <w:t xml:space="preserve"> </w:t>
      </w:r>
      <w:r w:rsidR="00BA0140">
        <w:t>understated</w:t>
      </w:r>
      <w:r w:rsidR="00A31039" w:rsidRPr="00BA0140">
        <w:t xml:space="preserve"> </w:t>
      </w:r>
      <w:r w:rsidR="00126EFC">
        <w:t xml:space="preserve">actual </w:t>
      </w:r>
      <w:r w:rsidR="00A31039" w:rsidRPr="00BA0140">
        <w:t xml:space="preserve">benefits by about </w:t>
      </w:r>
      <w:del w:id="205" w:author="Luke Patterson" w:date="2020-05-22T13:54:00Z">
        <w:r w:rsidR="00BA0140" w:rsidDel="00892A29">
          <w:delText>9</w:delText>
        </w:r>
      </w:del>
      <w:r w:rsidR="00BD55EE" w:rsidRPr="00BA0140">
        <w:t xml:space="preserve"> percent</w:t>
      </w:r>
      <w:r w:rsidR="00A31039" w:rsidRPr="00BA0140">
        <w:t xml:space="preserve"> while the ACM model underestimated </w:t>
      </w:r>
      <w:r w:rsidR="00126EFC">
        <w:t xml:space="preserve">actual </w:t>
      </w:r>
      <w:r w:rsidR="00A31039" w:rsidRPr="00BA0140">
        <w:t xml:space="preserve">benefits </w:t>
      </w:r>
      <w:r w:rsidR="00126EFC">
        <w:t xml:space="preserve">by about </w:t>
      </w:r>
      <w:r w:rsidR="00A31039" w:rsidRPr="00BA0140">
        <w:t>6</w:t>
      </w:r>
      <w:r w:rsidR="00BD55EE" w:rsidRPr="00BA0140">
        <w:t xml:space="preserve"> percent</w:t>
      </w:r>
      <w:commentRangeEnd w:id="201"/>
      <w:r w:rsidR="0054430F">
        <w:rPr>
          <w:rStyle w:val="CommentReference"/>
        </w:rPr>
        <w:commentReference w:id="201"/>
      </w:r>
      <w:commentRangeEnd w:id="202"/>
      <w:r w:rsidR="008D10A3">
        <w:rPr>
          <w:rStyle w:val="CommentReference"/>
        </w:rPr>
        <w:commentReference w:id="202"/>
      </w:r>
      <w:r w:rsidR="00A31039" w:rsidRPr="00BA0140">
        <w:t>.</w:t>
      </w:r>
    </w:p>
    <w:p w14:paraId="6A9C3572" w14:textId="4DE1E8A8" w:rsidR="00BF4E52" w:rsidRDefault="00BF4E52" w:rsidP="00964A7E">
      <w:pPr>
        <w:jc w:val="both"/>
        <w:rPr>
          <w:rFonts w:cs="Arial"/>
          <w:b/>
        </w:rPr>
        <w:pPrChange w:id="206" w:author="Luke Patterson" w:date="2020-05-22T11:01:00Z">
          <w:pPr/>
        </w:pPrChange>
      </w:pPr>
      <w:del w:id="207" w:author="Luke Patterson" w:date="2020-05-22T11:01:00Z">
        <w:r w:rsidDel="00964A7E">
          <w:rPr>
            <w:rFonts w:cs="Arial"/>
            <w:b/>
          </w:rPr>
          <w:br w:type="page"/>
        </w:r>
      </w:del>
    </w:p>
    <w:p w14:paraId="70FE47E8" w14:textId="5004FE4A" w:rsidR="00E40ABE" w:rsidRPr="00BA0140" w:rsidRDefault="00903B91" w:rsidP="00E40ABE">
      <w:pPr>
        <w:spacing w:after="0"/>
        <w:jc w:val="center"/>
        <w:rPr>
          <w:rFonts w:cs="Arial"/>
          <w:b/>
        </w:rPr>
      </w:pPr>
      <w:r w:rsidRPr="00BA0140">
        <w:rPr>
          <w:rFonts w:cs="Arial"/>
          <w:b/>
        </w:rPr>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703AF6DE" w14:textId="42D8CADF" w:rsidR="00E40ABE" w:rsidRPr="00BA0140" w:rsidRDefault="00BA0140" w:rsidP="0086636B">
      <w:pPr>
        <w:rPr>
          <w:rFonts w:cs="Arial"/>
        </w:rPr>
      </w:pPr>
      <w:del w:id="208" w:author="Luke Patterson" w:date="2020-05-22T13:54:00Z">
        <w:r w:rsidRPr="00BA0140" w:rsidDel="00892A29">
          <w:rPr>
            <w:rFonts w:cs="Arial"/>
            <w:noProof/>
          </w:rPr>
          <w:drawing>
            <wp:inline distT="0" distB="0" distL="0" distR="0" wp14:anchorId="4C7A3E96" wp14:editId="485AC1C1">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del>
      <w:ins w:id="209" w:author="Luke Patterson" w:date="2020-05-22T13:54:00Z">
        <w:r w:rsidR="00892A29" w:rsidRPr="00892A2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92A29" w:rsidRPr="00892A29">
          <w:rPr>
            <w:rFonts w:cs="Arial"/>
            <w:noProof/>
          </w:rPr>
          <w:drawing>
            <wp:inline distT="0" distB="0" distL="0" distR="0" wp14:anchorId="0A8B3C11" wp14:editId="4D0504C6">
              <wp:extent cx="5943600" cy="2863453"/>
              <wp:effectExtent l="0" t="0" r="0" b="0"/>
              <wp:docPr id="4" name="Picture 4" descr="C:\Users\lpatterson\AnacondaProjects\microsim_R_4272020\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_4272020\exhibits\IB1_benefit_out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434B1EDE" w14:textId="1D3BFBE6" w:rsidR="0086636B" w:rsidRPr="00BA0140" w:rsidRDefault="00A91D16" w:rsidP="00126CE8">
      <w:pPr>
        <w:pStyle w:val="Heading2"/>
        <w:jc w:val="both"/>
        <w:rPr>
          <w:rFonts w:cs="Arial"/>
        </w:rPr>
      </w:pPr>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p>
    <w:p w14:paraId="5CC9B4AE" w14:textId="3319A4CC"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 xml:space="preserve">both ACM and </w:t>
      </w:r>
      <w:del w:id="210" w:author="Luke Patterson" w:date="2020-05-21T15:27:00Z">
        <w:r w:rsidR="00803064" w:rsidRPr="00BA0140" w:rsidDel="009D0B8C">
          <w:rPr>
            <w:rFonts w:cs="Arial"/>
          </w:rPr>
          <w:delText>IMPAQ model</w:delText>
        </w:r>
      </w:del>
      <w:ins w:id="211" w:author="Luke Patterson" w:date="2020-05-21T15:27:00Z">
        <w:r w:rsidR="009D0B8C">
          <w:rPr>
            <w:rFonts w:cs="Arial"/>
          </w:rPr>
          <w:t>IMPAQ-DOL model</w:t>
        </w:r>
      </w:ins>
      <w:r w:rsidR="00803064" w:rsidRPr="00BA0140">
        <w:rPr>
          <w:rFonts w:cs="Arial"/>
        </w:rPr>
        <w:t>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16A04814" w14:textId="3C014D70"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w:t>
      </w:r>
      <w:r w:rsidR="005E2DF4" w:rsidRPr="00BA0140">
        <w:rPr>
          <w:rFonts w:cs="Arial"/>
        </w:rPr>
        <w:lastRenderedPageBreak/>
        <w:t xml:space="preserve">disambiguate discrepancies in ACS estimation of eligible workforce with model simulation accuracy, the take up rates for both models </w:t>
      </w:r>
      <w:commentRangeStart w:id="212"/>
      <w:commentRangeStart w:id="213"/>
      <w:r w:rsidR="005E2DF4" w:rsidRPr="00BA0140">
        <w:rPr>
          <w:rFonts w:cs="Arial"/>
        </w:rPr>
        <w:t>have been adjusted</w:t>
      </w:r>
      <w:ins w:id="214" w:author="Luke Patterson" w:date="2020-05-21T15:07:00Z">
        <w:r w:rsidR="00B4418F">
          <w:rPr>
            <w:rStyle w:val="FootnoteReference"/>
            <w:rFonts w:cs="Arial"/>
          </w:rPr>
          <w:footnoteReference w:id="12"/>
        </w:r>
      </w:ins>
      <w:r w:rsidR="005E2DF4" w:rsidRPr="00BA0140">
        <w:rPr>
          <w:rFonts w:cs="Arial"/>
        </w:rPr>
        <w:t xml:space="preserve"> </w:t>
      </w:r>
      <w:commentRangeEnd w:id="212"/>
      <w:r w:rsidR="007A0246">
        <w:rPr>
          <w:rStyle w:val="CommentReference"/>
        </w:rPr>
        <w:commentReference w:id="212"/>
      </w:r>
      <w:commentRangeEnd w:id="213"/>
      <w:r w:rsidR="009D0B8C">
        <w:rPr>
          <w:rStyle w:val="CommentReference"/>
        </w:rPr>
        <w:commentReference w:id="213"/>
      </w:r>
      <w:r w:rsidR="005E2DF4" w:rsidRPr="00BA0140">
        <w:rPr>
          <w:rFonts w:cs="Arial"/>
        </w:rPr>
        <w:t>to account for this difference. As a result, discrepancies in all other exhibits are not attributable to differences in eligible workers between ACS estimates and real-world numbers.</w:t>
      </w:r>
    </w:p>
    <w:p w14:paraId="5C9E5CDF" w14:textId="4F529829"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971751">
        <w:rPr>
          <w:rFonts w:cs="Arial"/>
        </w:rPr>
        <w:t xml:space="preserve"> across leave types</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w:t>
      </w:r>
      <w:commentRangeStart w:id="227"/>
      <w:commentRangeStart w:id="228"/>
      <w:r w:rsidRPr="00BA0140">
        <w:rPr>
          <w:rFonts w:cs="Arial"/>
        </w:rPr>
        <w:t xml:space="preserve">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w:t>
      </w:r>
      <w:commentRangeEnd w:id="227"/>
      <w:r w:rsidR="00EC3E92">
        <w:rPr>
          <w:rStyle w:val="CommentReference"/>
        </w:rPr>
        <w:commentReference w:id="227"/>
      </w:r>
      <w:commentRangeEnd w:id="228"/>
      <w:r w:rsidR="00B4418F">
        <w:rPr>
          <w:rStyle w:val="CommentReference"/>
        </w:rPr>
        <w:commentReference w:id="228"/>
      </w:r>
      <w:ins w:id="229" w:author="Luke Patterson" w:date="2020-05-21T15:09:00Z">
        <w:r w:rsidR="00B4418F" w:rsidRPr="00B4418F">
          <w:rPr>
            <w:rStyle w:val="FootnoteReference"/>
            <w:rFonts w:cs="Arial"/>
          </w:rPr>
          <w:t xml:space="preserve"> </w:t>
        </w:r>
        <w:r w:rsidR="00B4418F">
          <w:rPr>
            <w:rStyle w:val="FootnoteReference"/>
            <w:rFonts w:cs="Arial"/>
          </w:rPr>
          <w:footnoteReference w:id="13"/>
        </w:r>
      </w:ins>
      <w:r w:rsidRPr="00BA0140">
        <w:rPr>
          <w:rFonts w:cs="Arial"/>
        </w:rPr>
        <w:t xml:space="preserve"> is 30</w:t>
      </w:r>
      <w:r w:rsidR="00A53001" w:rsidRPr="00BA0140">
        <w:rPr>
          <w:rFonts w:cs="Arial"/>
        </w:rPr>
        <w:t xml:space="preserve"> percent</w:t>
      </w:r>
      <w:r w:rsidRPr="00BA0140">
        <w:rPr>
          <w:rFonts w:cs="Arial"/>
        </w:rPr>
        <w:t xml:space="preserve"> higher at 3.83 million. </w:t>
      </w:r>
      <w:proofErr w:type="gramStart"/>
      <w:r w:rsidR="0040578E" w:rsidRPr="00BA0140">
        <w:rPr>
          <w:rFonts w:cs="Arial"/>
        </w:rPr>
        <w:t>Both</w:t>
      </w:r>
      <w:proofErr w:type="gramEnd"/>
      <w:r w:rsidR="0040578E" w:rsidRPr="00BA0140">
        <w:rPr>
          <w:rFonts w:cs="Arial"/>
        </w:rPr>
        <w:t xml:space="preserve"> models employ leave-type specific parameters to adjust for differing levels of eligibility among leave types.</w:t>
      </w:r>
    </w:p>
    <w:p w14:paraId="5399DCED" w14:textId="77777777" w:rsidR="00BF4E52" w:rsidRPr="00BA0140" w:rsidRDefault="00BF4E52" w:rsidP="00126CE8">
      <w:pPr>
        <w:jc w:val="both"/>
        <w:rPr>
          <w:rFonts w:cs="Arial"/>
        </w:rPr>
      </w:pPr>
    </w:p>
    <w:p w14:paraId="737A8834" w14:textId="23709C15" w:rsidR="00557064" w:rsidRPr="00BA0140" w:rsidRDefault="00903B91" w:rsidP="00557064">
      <w:pPr>
        <w:spacing w:after="0"/>
        <w:jc w:val="center"/>
        <w:rPr>
          <w:rFonts w:cs="Arial"/>
          <w:b/>
        </w:rPr>
      </w:pPr>
      <w:r w:rsidRPr="00BA0140">
        <w:rPr>
          <w:rFonts w:cs="Arial"/>
          <w:b/>
        </w:rPr>
        <w:t>Exhibit 3</w:t>
      </w:r>
      <w:r w:rsidR="00557064" w:rsidRPr="00BA0140">
        <w:rPr>
          <w:rFonts w:cs="Arial"/>
          <w:b/>
        </w:rPr>
        <w:t>. Simulated vs. Actual Eligible Workers</w:t>
      </w:r>
    </w:p>
    <w:p w14:paraId="3D06C895" w14:textId="5D0A6C91" w:rsidR="00E51A70" w:rsidRPr="00BA0140" w:rsidRDefault="00DF304E" w:rsidP="0086636B">
      <w:pPr>
        <w:rPr>
          <w:rFonts w:cs="Arial"/>
          <w:sz w:val="20"/>
        </w:rPr>
      </w:pPr>
      <w:r w:rsidRPr="00BA0140">
        <w:rPr>
          <w:rFonts w:cs="Arial"/>
          <w:noProof/>
        </w:rPr>
        <w:drawing>
          <wp:inline distT="0" distB="0" distL="0" distR="0" wp14:anchorId="634F3DF7" wp14:editId="03796905">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5A78939" w14:textId="2CF85BA7" w:rsidR="00B70B94" w:rsidRPr="00BA0140" w:rsidRDefault="00A91D16" w:rsidP="00126CE8">
      <w:pPr>
        <w:pStyle w:val="Heading2"/>
        <w:jc w:val="both"/>
        <w:rPr>
          <w:rFonts w:cs="Arial"/>
        </w:rPr>
      </w:pPr>
      <w:r w:rsidRPr="00BA0140">
        <w:rPr>
          <w:rFonts w:cs="Arial"/>
        </w:rPr>
        <w:lastRenderedPageBreak/>
        <w:t>3.</w:t>
      </w:r>
      <w:r w:rsidR="005501F3" w:rsidRPr="00BA0140">
        <w:rPr>
          <w:rFonts w:cs="Arial"/>
        </w:rPr>
        <w:t>3</w:t>
      </w:r>
      <w:r w:rsidR="005501F3" w:rsidRPr="00BA0140">
        <w:rPr>
          <w:rFonts w:cs="Arial"/>
        </w:rPr>
        <w:tab/>
      </w:r>
      <w:r w:rsidR="0086636B" w:rsidRPr="00BA0140">
        <w:rPr>
          <w:rFonts w:cs="Arial"/>
        </w:rPr>
        <w:t>Total Number of Leave Takers</w:t>
      </w:r>
    </w:p>
    <w:p w14:paraId="7EF5CAD8" w14:textId="0B6C5AB5" w:rsidR="00210971" w:rsidRPr="00BA0140" w:rsidRDefault="00B70B94" w:rsidP="00126CE8">
      <w:pPr>
        <w:jc w:val="both"/>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w:t>
      </w:r>
      <w:del w:id="232" w:author="Luke Patterson" w:date="2020-05-21T15:28:00Z">
        <w:r w:rsidR="00F769C0" w:rsidRPr="00BA0140" w:rsidDel="009D0B8C">
          <w:delText>IMPAQ model</w:delText>
        </w:r>
      </w:del>
      <w:ins w:id="233" w:author="Luke Patterson" w:date="2020-05-21T15:28:00Z">
        <w:r w:rsidR="009D0B8C">
          <w:t>IMPAQ-DOL model</w:t>
        </w:r>
      </w:ins>
      <w:r w:rsidR="00F769C0" w:rsidRPr="00BA0140">
        <w:t xml:space="preserve"> </w:t>
      </w:r>
      <w:r w:rsidR="00F92205">
        <w:t xml:space="preserve">slightly </w:t>
      </w:r>
      <w:r w:rsidR="00F769C0" w:rsidRPr="00BA0140">
        <w:t>overestimates the overall number of participants (1.</w:t>
      </w:r>
      <w:del w:id="234" w:author="Luke Patterson" w:date="2020-05-22T14:02:00Z">
        <w:r w:rsidR="00532C64" w:rsidDel="00892A29">
          <w:delText xml:space="preserve">26 </w:delText>
        </w:r>
      </w:del>
      <w:ins w:id="235" w:author="Luke Patterson" w:date="2020-05-22T14:02:00Z">
        <w:r w:rsidR="00892A29">
          <w:t>40</w:t>
        </w:r>
        <w:r w:rsidR="00892A29">
          <w:t xml:space="preserve"> </w:t>
        </w:r>
      </w:ins>
      <w:r w:rsidR="00F769C0" w:rsidRPr="00BA0140">
        <w:t>million p</w:t>
      </w:r>
      <w:r w:rsidR="00D2546E">
        <w:t>articipants simulated versus 1.1</w:t>
      </w:r>
      <w:r w:rsidR="00F769C0" w:rsidRPr="00BA0140">
        <w:t xml:space="preserve">1 million actual). </w:t>
      </w:r>
      <w:r w:rsidR="00D2546E">
        <w:t xml:space="preserve">Despite this, the </w:t>
      </w:r>
      <w:del w:id="236" w:author="Luke Patterson" w:date="2020-05-21T15:28:00Z">
        <w:r w:rsidR="00D2546E" w:rsidDel="009D0B8C">
          <w:delText>IMPAQ model</w:delText>
        </w:r>
      </w:del>
      <w:ins w:id="237" w:author="Luke Patterson" w:date="2020-05-21T15:28:00Z">
        <w:r w:rsidR="009D0B8C">
          <w:t>IMPAQ-DOL model</w:t>
        </w:r>
      </w:ins>
      <w:r w:rsidR="00D2546E">
        <w:t xml:space="preserve">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w:t>
      </w:r>
      <w:r w:rsidR="00E5382D">
        <w:t>one possible explanation for this is</w:t>
      </w:r>
      <w:r w:rsidR="00F92205">
        <w:t xml:space="preserve"> the </w:t>
      </w:r>
      <w:commentRangeStart w:id="238"/>
      <w:commentRangeStart w:id="239"/>
      <w:del w:id="240" w:author="Luke Patterson" w:date="2020-05-21T15:28:00Z">
        <w:r w:rsidR="00F92205" w:rsidDel="009D0B8C">
          <w:delText>IMPAQ model</w:delText>
        </w:r>
      </w:del>
      <w:ins w:id="241" w:author="Luke Patterson" w:date="2020-05-21T15:28:00Z">
        <w:r w:rsidR="009D0B8C">
          <w:t>IMPAQ-DOL model</w:t>
        </w:r>
      </w:ins>
      <w:r w:rsidR="00F92205">
        <w:t xml:space="preserve"> is underestimating the length of leave individuals are claiming benefits for</w:t>
      </w:r>
      <w:ins w:id="242" w:author="Luke Patterson" w:date="2020-05-21T15:25:00Z">
        <w:r w:rsidR="009D0B8C">
          <w:t xml:space="preserve">. </w:t>
        </w:r>
      </w:ins>
      <w:del w:id="243" w:author="Luke Patterson" w:date="2020-05-21T15:25:00Z">
        <w:r w:rsidR="005E52B3" w:rsidDel="009D0B8C">
          <w:delText>; consistent with what we se</w:delText>
        </w:r>
        <w:r w:rsidR="00E5382D" w:rsidDel="009D0B8C">
          <w:delText>e in Exhibit 7 for leave length estimation</w:delText>
        </w:r>
        <w:r w:rsidR="005E52B3" w:rsidDel="009D0B8C">
          <w:delText xml:space="preserve"> in New Jersey</w:delText>
        </w:r>
        <w:commentRangeEnd w:id="238"/>
        <w:r w:rsidR="00E943A5" w:rsidDel="009D0B8C">
          <w:rPr>
            <w:rStyle w:val="CommentReference"/>
          </w:rPr>
          <w:commentReference w:id="238"/>
        </w:r>
      </w:del>
      <w:commentRangeEnd w:id="239"/>
      <w:r w:rsidR="008D10A3">
        <w:rPr>
          <w:rStyle w:val="CommentReference"/>
        </w:rPr>
        <w:commentReference w:id="239"/>
      </w:r>
      <w:del w:id="244" w:author="Luke Patterson" w:date="2020-05-21T15:25:00Z">
        <w:r w:rsidR="00F92205" w:rsidDel="009D0B8C">
          <w:delText>.</w:delText>
        </w:r>
        <w:r w:rsidR="00504B4F" w:rsidDel="009D0B8C">
          <w:delText xml:space="preserve"> </w:delText>
        </w:r>
      </w:del>
      <w:proofErr w:type="gramStart"/>
      <w:r w:rsidR="00504B4F">
        <w:t>Another</w:t>
      </w:r>
      <w:proofErr w:type="gramEnd"/>
      <w:r w:rsidR="00504B4F">
        <w:t xml:space="preserve"> possibility may be the ACS earnings distribution is </w:t>
      </w:r>
      <w:r w:rsidR="00E5382D">
        <w:t xml:space="preserve">more </w:t>
      </w:r>
      <w:r w:rsidR="00504B4F">
        <w:t>skewed toward lower wage workers</w:t>
      </w:r>
      <w:r w:rsidR="00E5382D">
        <w:t xml:space="preserve"> than in actuality</w:t>
      </w:r>
      <w:r w:rsidR="00504B4F">
        <w:t>, causing the model to underestimate the weekly benefit outlay to some workers.</w:t>
      </w:r>
      <w:r w:rsidR="00F92205">
        <w:t xml:space="preserve"> </w:t>
      </w:r>
      <w:r w:rsidR="00D2546E">
        <w:t>T</w:t>
      </w:r>
      <w:r w:rsidR="0040578E" w:rsidRPr="00BA0140">
        <w:t>he ACM model</w:t>
      </w:r>
      <w:r w:rsidR="00F769C0" w:rsidRPr="00BA0140">
        <w:t xml:space="preserve"> gets a slightly closer estimate in California benefits outlaid</w:t>
      </w:r>
      <w:r w:rsidR="0040578E" w:rsidRPr="00BA0140">
        <w:t xml:space="preserve"> than the </w:t>
      </w:r>
      <w:del w:id="245" w:author="Luke Patterson" w:date="2020-05-21T15:28:00Z">
        <w:r w:rsidR="0040578E" w:rsidRPr="00BA0140" w:rsidDel="009D0B8C">
          <w:delText>IMPAQ model</w:delText>
        </w:r>
      </w:del>
      <w:ins w:id="246" w:author="Luke Patterson" w:date="2020-05-21T15:28:00Z">
        <w:r w:rsidR="009D0B8C">
          <w:t>IMPAQ-DOL model</w:t>
        </w:r>
      </w:ins>
      <w:r w:rsidR="00D2546E">
        <w:t>, but still slightly understates benefits despite slightly overstating leave taker participation</w:t>
      </w:r>
      <w:r w:rsidR="00F769C0" w:rsidRPr="00BA0140">
        <w:t>.</w:t>
      </w:r>
    </w:p>
    <w:p w14:paraId="744C06FC" w14:textId="516BCC7A" w:rsidR="00A7187B" w:rsidRPr="00BA0140" w:rsidDel="00964A7E" w:rsidRDefault="00210971" w:rsidP="00564267">
      <w:pPr>
        <w:jc w:val="center"/>
        <w:rPr>
          <w:del w:id="247" w:author="Luke Patterson" w:date="2020-05-22T11:01:00Z"/>
          <w:rFonts w:cs="Arial"/>
          <w:b/>
        </w:rPr>
        <w:pPrChange w:id="248" w:author="Luke Patterson" w:date="2020-05-22T11:22:00Z">
          <w:pPr/>
        </w:pPrChange>
      </w:pPr>
      <w:del w:id="249" w:author="Luke Patterson" w:date="2020-05-22T11:01:00Z">
        <w:r w:rsidRPr="00BA0140" w:rsidDel="00964A7E">
          <w:br w:type="page"/>
        </w:r>
      </w:del>
    </w:p>
    <w:p w14:paraId="1CF5C319" w14:textId="4C12B94E" w:rsidR="002D0AFA" w:rsidRPr="00BA0140" w:rsidRDefault="002D0AFA" w:rsidP="00564267">
      <w:pPr>
        <w:jc w:val="center"/>
        <w:rPr>
          <w:rFonts w:cs="Arial"/>
          <w:b/>
        </w:rPr>
        <w:pPrChange w:id="250" w:author="Luke Patterson" w:date="2020-05-22T11:22:00Z">
          <w:pPr>
            <w:spacing w:after="0"/>
            <w:jc w:val="center"/>
          </w:pPr>
        </w:pPrChange>
      </w:pPr>
      <w:r w:rsidRPr="00BA0140">
        <w:rPr>
          <w:rFonts w:cs="Arial"/>
          <w:b/>
        </w:rPr>
        <w:t xml:space="preserve">Exhibit </w:t>
      </w:r>
      <w:r w:rsidR="00903B91" w:rsidRPr="00BA0140">
        <w:rPr>
          <w:rFonts w:cs="Arial"/>
          <w:b/>
        </w:rPr>
        <w:t>4</w:t>
      </w:r>
      <w:ins w:id="251" w:author="Luke Patterson" w:date="2020-05-22T11:22:00Z">
        <w:r w:rsidR="00564267">
          <w:rPr>
            <w:rFonts w:cs="Arial"/>
            <w:b/>
          </w:rPr>
          <w:t>.</w:t>
        </w:r>
      </w:ins>
      <w:r w:rsidRPr="00BA0140">
        <w:rPr>
          <w:rFonts w:cs="Arial"/>
          <w:b/>
        </w:rPr>
        <w:t xml:space="preserve"> Simulated vs. Actual Participating Leave Takers in California</w:t>
      </w:r>
    </w:p>
    <w:p w14:paraId="05C751A9" w14:textId="7D54FDA2" w:rsidR="00985A73" w:rsidRDefault="00BA0140" w:rsidP="00985A73">
      <w:pPr>
        <w:spacing w:after="0"/>
        <w:jc w:val="center"/>
        <w:rPr>
          <w:ins w:id="252" w:author="Luke Patterson" w:date="2020-05-22T14:01:00Z"/>
          <w:rFonts w:cs="Arial"/>
          <w:b/>
        </w:rPr>
      </w:pPr>
      <w:del w:id="253" w:author="Luke Patterson" w:date="2020-05-22T14:01:00Z">
        <w:r w:rsidRPr="00BA0140" w:rsidDel="00892A29">
          <w:rPr>
            <w:rFonts w:cs="Arial"/>
            <w:b/>
            <w:noProof/>
          </w:rPr>
          <w:drawing>
            <wp:inline distT="0" distB="0" distL="0" distR="0" wp14:anchorId="7EA6BA75" wp14:editId="40932809">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del>
    </w:p>
    <w:p w14:paraId="5E3A8511" w14:textId="518A8AAB" w:rsidR="00892A29" w:rsidRPr="00BA0140" w:rsidRDefault="00892A29" w:rsidP="00985A73">
      <w:pPr>
        <w:spacing w:after="0"/>
        <w:jc w:val="center"/>
        <w:rPr>
          <w:rFonts w:cs="Arial"/>
          <w:b/>
        </w:rPr>
      </w:pPr>
      <w:ins w:id="254" w:author="Luke Patterson" w:date="2020-05-22T14:01:00Z">
        <w:r w:rsidRPr="00892A29">
          <w:rPr>
            <w:rFonts w:cs="Arial"/>
            <w:b/>
            <w:noProof/>
          </w:rPr>
          <w:drawing>
            <wp:inline distT="0" distB="0" distL="0" distR="0" wp14:anchorId="4F5DEF00" wp14:editId="6F48BD4C">
              <wp:extent cx="5943600" cy="2863453"/>
              <wp:effectExtent l="0" t="0" r="0" b="0"/>
              <wp:docPr id="8" name="Picture 8" descr="C:\Users\lpatterson\AnacondaProjects\microsim_R_4272020\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_4272020\exhibits\IB3_CA_Leave_Tak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33340DF7" w14:textId="510C5999"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w:t>
      </w:r>
      <w:ins w:id="255" w:author="Luke Patterson" w:date="2020-05-22T15:57:00Z">
        <w:r w:rsidR="008D4615" w:rsidRPr="008D4615">
          <w:t xml:space="preserve"> </w:t>
        </w:r>
        <w:r w:rsidR="008D4615">
          <w:t>IMPAQ-DOL</w:t>
        </w:r>
      </w:ins>
      <w:r w:rsidR="003A1128" w:rsidRPr="00BA0140">
        <w:t xml:space="preserve"> model closely approximates New Jersey in both overall participation (about </w:t>
      </w:r>
      <w:del w:id="256" w:author="Luke Patterson" w:date="2020-05-22T15:58:00Z">
        <w:r w:rsidR="003A1128" w:rsidRPr="00BA0140" w:rsidDel="008D4615">
          <w:delText>133</w:delText>
        </w:r>
      </w:del>
      <w:ins w:id="257" w:author="Luke Patterson" w:date="2020-05-22T15:58:00Z">
        <w:r w:rsidR="008D4615" w:rsidRPr="00BA0140">
          <w:t>1</w:t>
        </w:r>
        <w:r w:rsidR="008D4615">
          <w:t>18</w:t>
        </w:r>
      </w:ins>
      <w:r w:rsidR="003A1128" w:rsidRPr="00BA0140">
        <w:t xml:space="preserve">,000 participants simulated compared to 124,000 actual participants), and the distribution of leave types across the participant population. </w:t>
      </w:r>
      <w:del w:id="258" w:author="Luke Patterson" w:date="2020-05-22T15:57:00Z">
        <w:r w:rsidR="003A1128" w:rsidRPr="00BA0140" w:rsidDel="008D4615">
          <w:delText xml:space="preserve">Again, there is a slight overstatement of leave taking by the </w:delText>
        </w:r>
      </w:del>
      <w:del w:id="259" w:author="Luke Patterson" w:date="2020-05-21T15:28:00Z">
        <w:r w:rsidR="003A1128" w:rsidRPr="00BA0140" w:rsidDel="009D0B8C">
          <w:delText>IMPAQ model</w:delText>
        </w:r>
      </w:del>
      <w:del w:id="260" w:author="Luke Patterson" w:date="2020-05-22T15:57:00Z">
        <w:r w:rsidR="003A1128" w:rsidRPr="00BA0140" w:rsidDel="008D4615">
          <w:delText>, especially maternal disability.</w:delText>
        </w:r>
      </w:del>
    </w:p>
    <w:p w14:paraId="7033DE1B" w14:textId="77777777" w:rsidR="00564267" w:rsidRDefault="00564267">
      <w:pPr>
        <w:rPr>
          <w:ins w:id="261" w:author="Luke Patterson" w:date="2020-05-22T11:22:00Z"/>
          <w:rFonts w:cs="Arial"/>
          <w:b/>
        </w:rPr>
      </w:pPr>
      <w:ins w:id="262" w:author="Luke Patterson" w:date="2020-05-22T11:22:00Z">
        <w:r>
          <w:rPr>
            <w:rFonts w:cs="Arial"/>
            <w:b/>
          </w:rPr>
          <w:br w:type="page"/>
        </w:r>
      </w:ins>
    </w:p>
    <w:p w14:paraId="19389395" w14:textId="2C205A45"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5</w:t>
      </w:r>
      <w:r w:rsidRPr="00BA0140">
        <w:rPr>
          <w:rFonts w:cs="Arial"/>
          <w:b/>
        </w:rPr>
        <w:t>. Simulated vs. Actual Participating Leave Takers in New Jersey</w:t>
      </w:r>
    </w:p>
    <w:p w14:paraId="547A8690" w14:textId="3B0FA7B2" w:rsidR="00E44B89" w:rsidRDefault="00DF304E" w:rsidP="00C175A3">
      <w:pPr>
        <w:spacing w:after="0"/>
        <w:jc w:val="center"/>
        <w:rPr>
          <w:ins w:id="263" w:author="Luke Patterson" w:date="2020-05-22T14:03:00Z"/>
          <w:rFonts w:cs="Arial"/>
          <w:b/>
        </w:rPr>
      </w:pPr>
      <w:del w:id="264" w:author="Luke Patterson" w:date="2020-05-22T15:58:00Z">
        <w:r w:rsidRPr="00BA0140" w:rsidDel="008D4615">
          <w:rPr>
            <w:rFonts w:cs="Arial"/>
            <w:b/>
            <w:noProof/>
          </w:rPr>
          <w:drawing>
            <wp:inline distT="0" distB="0" distL="0" distR="0" wp14:anchorId="4F824493" wp14:editId="62A12E81">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del>
    </w:p>
    <w:p w14:paraId="1A2048C4" w14:textId="64C71724" w:rsidR="00892A29" w:rsidRPr="00C175A3" w:rsidRDefault="00892A29" w:rsidP="00C175A3">
      <w:pPr>
        <w:spacing w:after="0"/>
        <w:jc w:val="center"/>
        <w:rPr>
          <w:rFonts w:cs="Arial"/>
          <w:b/>
        </w:rPr>
      </w:pPr>
      <w:ins w:id="265" w:author="Luke Patterson" w:date="2020-05-22T14:03:00Z">
        <w:r w:rsidRPr="00892A29">
          <w:rPr>
            <w:rFonts w:cs="Arial"/>
            <w:b/>
            <w:noProof/>
          </w:rPr>
          <w:drawing>
            <wp:inline distT="0" distB="0" distL="0" distR="0" wp14:anchorId="3FBFB6BC" wp14:editId="231E280C">
              <wp:extent cx="5943600" cy="2863453"/>
              <wp:effectExtent l="0" t="0" r="0" b="0"/>
              <wp:docPr id="22" name="Picture 22" descr="C:\Users\lpatterson\AnacondaProjects\microsim_R_4272020\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_4272020\exhibits\IB5_NJ_Leave_Tak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35D979F2" w14:textId="08F7C7FC" w:rsidR="008720EC" w:rsidRPr="00BA0140" w:rsidRDefault="000576CC" w:rsidP="00126CE8">
      <w:pPr>
        <w:jc w:val="both"/>
      </w:pPr>
      <w:r w:rsidRPr="00BA0140">
        <w:t>Exhibit 6</w:t>
      </w:r>
      <w:r w:rsidR="00EF7896" w:rsidRPr="00BA0140">
        <w:t xml:space="preserve"> shows the participation results for Rhode Island. </w:t>
      </w:r>
      <w:r w:rsidR="00AD4CBB" w:rsidRPr="00BA0140">
        <w:t>The model slightly understates the number of participants, estimating about</w:t>
      </w:r>
      <w:del w:id="266" w:author="Luke Patterson" w:date="2020-05-22T16:00:00Z">
        <w:r w:rsidR="00AD4CBB" w:rsidRPr="00BA0140" w:rsidDel="008D4615">
          <w:delText xml:space="preserve"> 39</w:delText>
        </w:r>
      </w:del>
      <w:ins w:id="267" w:author="Luke Patterson" w:date="2020-05-22T16:00:00Z">
        <w:r w:rsidR="008D4615">
          <w:t xml:space="preserve"> 40</w:t>
        </w:r>
        <w:proofErr w:type="gramStart"/>
        <w:r w:rsidR="008D4615">
          <w:t>,</w:t>
        </w:r>
      </w:ins>
      <w:proofErr w:type="gramEnd"/>
      <w:del w:id="268" w:author="Luke Patterson" w:date="2020-05-22T16:00:00Z">
        <w:r w:rsidR="00AD4CBB" w:rsidRPr="00BA0140" w:rsidDel="008D4615">
          <w:delText>,7</w:delText>
        </w:r>
      </w:del>
      <w:ins w:id="269" w:author="Luke Patterson" w:date="2020-05-22T16:00:00Z">
        <w:r w:rsidR="008D4615">
          <w:t>1</w:t>
        </w:r>
      </w:ins>
      <w:r w:rsidR="00AD4CBB" w:rsidRPr="00BA0140">
        <w:t xml:space="preserve">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w:t>
      </w:r>
      <w:del w:id="270" w:author="Luke Patterson" w:date="2020-05-21T15:28:00Z">
        <w:r w:rsidR="00AD4CBB" w:rsidRPr="00BA0140" w:rsidDel="009D0B8C">
          <w:delText>IMPAQ model</w:delText>
        </w:r>
      </w:del>
      <w:ins w:id="271" w:author="Luke Patterson" w:date="2020-05-21T15:28:00Z">
        <w:r w:rsidR="009D0B8C">
          <w:t>IMPAQ-DOL model</w:t>
        </w:r>
      </w:ins>
      <w:r w:rsidR="00AD4CBB" w:rsidRPr="00BA0140">
        <w:t xml:space="preserve"> understated the overall benefit outlays for the Rhode Island program. </w:t>
      </w:r>
      <w:r w:rsidR="00013EB5">
        <w:t>Despite this</w:t>
      </w:r>
      <w:r w:rsidR="00AD4CBB" w:rsidRPr="00BA0140">
        <w:t xml:space="preserve">, the </w:t>
      </w:r>
      <w:del w:id="272" w:author="Luke Patterson" w:date="2020-05-21T15:28:00Z">
        <w:r w:rsidR="00AD4CBB" w:rsidRPr="00BA0140" w:rsidDel="009D0B8C">
          <w:delText>IMPAQ model</w:delText>
        </w:r>
      </w:del>
      <w:ins w:id="273" w:author="Luke Patterson" w:date="2020-05-21T15:28:00Z">
        <w:r w:rsidR="009D0B8C">
          <w:t>IMPAQ-DOL model</w:t>
        </w:r>
      </w:ins>
      <w:r w:rsidR="00AD4CBB" w:rsidRPr="00BA0140">
        <w:t xml:space="preserve"> </w:t>
      </w:r>
      <w:r w:rsidR="00013EB5">
        <w:t xml:space="preserve">still slightly </w:t>
      </w:r>
      <w:r w:rsidR="00AD4CBB" w:rsidRPr="00BA0140">
        <w:t>overestimat</w:t>
      </w:r>
      <w:r w:rsidR="00D95B81" w:rsidRPr="00BA0140">
        <w:t>es</w:t>
      </w:r>
      <w:r w:rsidR="00AD4CBB" w:rsidRPr="00BA0140">
        <w:t xml:space="preserve"> maternal disability leave</w:t>
      </w:r>
      <w:r w:rsidR="00013EB5">
        <w:t xml:space="preserve"> taking</w:t>
      </w:r>
      <w:r w:rsidR="00AD4CBB" w:rsidRPr="00BA0140">
        <w:t>.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153D970F" w14:textId="77777777" w:rsidR="00564267" w:rsidRDefault="00564267">
      <w:pPr>
        <w:rPr>
          <w:ins w:id="274" w:author="Luke Patterson" w:date="2020-05-22T11:22:00Z"/>
          <w:rFonts w:cs="Arial"/>
          <w:b/>
        </w:rPr>
      </w:pPr>
      <w:ins w:id="275" w:author="Luke Patterson" w:date="2020-05-22T11:22:00Z">
        <w:r>
          <w:rPr>
            <w:rFonts w:cs="Arial"/>
            <w:b/>
          </w:rPr>
          <w:br w:type="page"/>
        </w:r>
      </w:ins>
    </w:p>
    <w:p w14:paraId="63F94EE8" w14:textId="6F4716AB" w:rsidR="002D0AFA" w:rsidRPr="00BA0140"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6</w:t>
      </w:r>
      <w:r w:rsidRPr="00BA0140">
        <w:rPr>
          <w:rFonts w:cs="Arial"/>
          <w:b/>
        </w:rPr>
        <w:t>. Simulated vs. Actual Participating Leave Takers in Rhode Island</w:t>
      </w:r>
    </w:p>
    <w:p w14:paraId="74B32306" w14:textId="767C7939" w:rsidR="00575516" w:rsidRPr="00BA0140" w:rsidRDefault="00DF304E" w:rsidP="00675D2A">
      <w:pPr>
        <w:spacing w:after="0"/>
        <w:jc w:val="center"/>
        <w:rPr>
          <w:rFonts w:cs="Arial"/>
          <w:b/>
        </w:rPr>
      </w:pPr>
      <w:del w:id="276" w:author="Luke Patterson" w:date="2020-05-22T15:59:00Z">
        <w:r w:rsidRPr="00BA0140" w:rsidDel="008D4615">
          <w:rPr>
            <w:rFonts w:cs="Arial"/>
            <w:b/>
            <w:noProof/>
          </w:rPr>
          <w:drawing>
            <wp:inline distT="0" distB="0" distL="0" distR="0" wp14:anchorId="4469D79B" wp14:editId="0EF0BE36">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del>
      <w:ins w:id="277" w:author="Luke Patterson" w:date="2020-05-22T15:59:00Z">
        <w:r w:rsidR="008D4615" w:rsidRPr="008D461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D4615" w:rsidRPr="008D4615">
          <w:rPr>
            <w:rFonts w:cs="Arial"/>
            <w:b/>
            <w:noProof/>
          </w:rPr>
          <w:drawing>
            <wp:inline distT="0" distB="0" distL="0" distR="0" wp14:anchorId="0090A32E" wp14:editId="1B840991">
              <wp:extent cx="5943600" cy="2863453"/>
              <wp:effectExtent l="0" t="0" r="0" b="0"/>
              <wp:docPr id="23" name="Picture 23" descr="C:\Users\lpatterson\AnacondaProjects\microsim_R_4272020\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_4272020\exhibits\IB7_RI_Leave_Taker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47D3E252" w14:textId="123A816A"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DF4D899" w14:textId="6EEB311C"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w:t>
      </w:r>
      <w:ins w:id="278" w:author="Luke Patterson" w:date="2020-05-21T15:26:00Z">
        <w:r w:rsidR="009D0B8C">
          <w:t xml:space="preserve"> </w:t>
        </w:r>
      </w:ins>
      <w:r w:rsidR="007339E5" w:rsidRPr="00BA0140">
        <w:t xml:space="preserve">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ins w:id="279" w:author="Luke Patterson" w:date="2020-05-21T15:26:00Z">
        <w:r w:rsidR="009D0B8C">
          <w:t xml:space="preserve"> </w:t>
        </w:r>
      </w:ins>
      <w:del w:id="280" w:author="Luke Patterson" w:date="2020-05-21T15:26:00Z">
        <w:r w:rsidR="00716C8D" w:rsidRPr="00BA0140" w:rsidDel="009D0B8C">
          <w:delText xml:space="preserve"> </w:delText>
        </w:r>
      </w:del>
      <w:r w:rsidR="007339E5" w:rsidRPr="00BA0140">
        <w:t xml:space="preserve">One possibility is </w:t>
      </w:r>
      <w:r w:rsidR="00411A18" w:rsidRPr="00BA0140">
        <w:t xml:space="preserve">that </w:t>
      </w:r>
      <w:r w:rsidR="007339E5" w:rsidRPr="00BA0140">
        <w:t>New 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ins w:id="281" w:author="Luke Patterson" w:date="2020-05-21T15:26:00Z">
        <w:r w:rsidR="009D0B8C">
          <w:t xml:space="preserve"> </w:t>
        </w:r>
        <w:r w:rsidR="009D0B8C">
          <w:t>This is consistent with what we see in Exhibit 4 for leave length estimation in California</w:t>
        </w:r>
        <w:r w:rsidR="009D0B8C">
          <w:t>, where average leave lengths are also significantly underestimated</w:t>
        </w:r>
        <w:r w:rsidR="009D0B8C">
          <w:t>.</w:t>
        </w:r>
      </w:ins>
    </w:p>
    <w:p w14:paraId="7BD6FC52" w14:textId="77777777" w:rsidR="00A06ECE" w:rsidRDefault="00A06ECE">
      <w:pPr>
        <w:rPr>
          <w:ins w:id="282" w:author="Luke Patterson" w:date="2020-05-22T16:02:00Z"/>
          <w:rFonts w:cs="Arial"/>
          <w:b/>
        </w:rPr>
      </w:pPr>
      <w:ins w:id="283" w:author="Luke Patterson" w:date="2020-05-22T16:02:00Z">
        <w:r>
          <w:rPr>
            <w:rFonts w:cs="Arial"/>
            <w:b/>
          </w:rPr>
          <w:br w:type="page"/>
        </w:r>
      </w:ins>
    </w:p>
    <w:p w14:paraId="68243BDC" w14:textId="28A277B4" w:rsidR="002D0AFA" w:rsidRPr="00BA0140" w:rsidRDefault="002D0AFA" w:rsidP="002D0AFA">
      <w:pPr>
        <w:spacing w:after="0"/>
        <w:jc w:val="center"/>
        <w:rPr>
          <w:rFonts w:cs="Arial"/>
          <w:b/>
        </w:rPr>
      </w:pPr>
      <w:bookmarkStart w:id="284" w:name="_GoBack"/>
      <w:bookmarkEnd w:id="284"/>
      <w:r w:rsidRPr="00BA0140">
        <w:rPr>
          <w:rFonts w:cs="Arial"/>
          <w:b/>
        </w:rPr>
        <w:lastRenderedPageBreak/>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389AB1F0" w14:textId="03E0D9D7" w:rsidR="0086636B" w:rsidRPr="00BA0140" w:rsidRDefault="00DF304E" w:rsidP="008720EC">
      <w:pPr>
        <w:jc w:val="center"/>
        <w:rPr>
          <w:rFonts w:cs="Arial"/>
        </w:rPr>
      </w:pPr>
      <w:del w:id="285" w:author="Luke Patterson" w:date="2020-05-22T16:02:00Z">
        <w:r w:rsidRPr="00BA0140" w:rsidDel="00A06ECE">
          <w:rPr>
            <w:rFonts w:cs="Arial"/>
            <w:noProof/>
          </w:rPr>
          <w:drawing>
            <wp:inline distT="0" distB="0" distL="0" distR="0" wp14:anchorId="2B279458" wp14:editId="223B8484">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del>
      <w:ins w:id="286" w:author="Luke Patterson" w:date="2020-05-22T16:02:00Z">
        <w:r w:rsidR="00A06ECE" w:rsidRPr="00A06EC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06ECE" w:rsidRPr="00A06ECE">
          <w:rPr>
            <w:rFonts w:cs="Arial"/>
            <w:noProof/>
          </w:rPr>
          <w:drawing>
            <wp:inline distT="0" distB="0" distL="0" distR="0" wp14:anchorId="2F9E845E" wp14:editId="075E2B96">
              <wp:extent cx="5943600" cy="2863453"/>
              <wp:effectExtent l="0" t="0" r="0" b="0"/>
              <wp:docPr id="24" name="Picture 24" descr="C:\Users\lpatterson\AnacondaProjects\microsim_R_4272020\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_4272020\exhibits\IB6_NJ_Leave_Lengt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1BA9F3B0" w14:textId="570B8CDA"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432BD70E" w14:textId="3EDF5121"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65A649DA" w14:textId="36CE22BC" w:rsidR="003152A5" w:rsidRPr="00BA0140" w:rsidRDefault="002064AF" w:rsidP="00126CE8">
      <w:pPr>
        <w:jc w:val="both"/>
        <w:rPr>
          <w:rFonts w:cs="Arial"/>
        </w:rPr>
      </w:pPr>
      <w:r w:rsidRPr="00BA0140">
        <w:rPr>
          <w:rFonts w:cs="Arial"/>
        </w:rPr>
        <w:t>T</w:t>
      </w:r>
      <w:r w:rsidR="00FD3AFC" w:rsidRPr="00BA0140">
        <w:rPr>
          <w:rFonts w:cs="Arial"/>
        </w:rPr>
        <w:t xml:space="preserve">he </w:t>
      </w:r>
      <w:del w:id="287" w:author="Luke Patterson" w:date="2020-05-21T15:28:00Z">
        <w:r w:rsidR="00FD3AFC" w:rsidRPr="00BA0140" w:rsidDel="009D0B8C">
          <w:rPr>
            <w:rFonts w:cs="Arial"/>
          </w:rPr>
          <w:delText>IMPAQ model</w:delText>
        </w:r>
      </w:del>
      <w:ins w:id="288" w:author="Luke Patterson" w:date="2020-05-21T15:28:00Z">
        <w:r w:rsidR="009D0B8C">
          <w:rPr>
            <w:rFonts w:cs="Arial"/>
          </w:rPr>
          <w:t>IMPAQ-DOL model</w:t>
        </w:r>
      </w:ins>
      <w:r w:rsidR="00FD3AFC" w:rsidRPr="00BA0140">
        <w:rPr>
          <w:rFonts w:cs="Arial"/>
        </w:rPr>
        <w:t xml:space="preserve">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w:t>
      </w:r>
      <w:del w:id="289" w:author="Luke Patterson" w:date="2020-05-22T16:02:00Z">
        <w:r w:rsidR="004B5CC0" w:rsidRPr="00BA0140" w:rsidDel="00A06ECE">
          <w:rPr>
            <w:rFonts w:cs="Arial"/>
          </w:rPr>
          <w:delText xml:space="preserve"> </w:delText>
        </w:r>
        <w:r w:rsidR="00E82508" w:rsidRPr="00BA0140" w:rsidDel="00A06ECE">
          <w:rPr>
            <w:rFonts w:cs="Arial"/>
          </w:rPr>
          <w:delText>There are, however, s</w:delText>
        </w:r>
        <w:r w:rsidR="004B5CC0" w:rsidRPr="00BA0140" w:rsidDel="00A06ECE">
          <w:rPr>
            <w:rFonts w:cs="Arial"/>
          </w:rPr>
          <w:delText>ome</w:delText>
        </w:r>
        <w:r w:rsidR="00E44B89" w:rsidRPr="00BA0140" w:rsidDel="00A06ECE">
          <w:rPr>
            <w:rFonts w:cs="Arial"/>
          </w:rPr>
          <w:delText xml:space="preserve"> model-specific</w:delText>
        </w:r>
        <w:r w:rsidR="004B5CC0" w:rsidRPr="00BA0140" w:rsidDel="00A06ECE">
          <w:rPr>
            <w:rFonts w:cs="Arial"/>
          </w:rPr>
          <w:delText xml:space="preserve"> peculiarities </w:delText>
        </w:r>
        <w:r w:rsidR="00E82508" w:rsidRPr="00BA0140" w:rsidDel="00A06ECE">
          <w:rPr>
            <w:rFonts w:cs="Arial"/>
          </w:rPr>
          <w:delText>that</w:delText>
        </w:r>
        <w:r w:rsidR="004B5CC0" w:rsidRPr="00BA0140" w:rsidDel="00A06ECE">
          <w:rPr>
            <w:rFonts w:cs="Arial"/>
          </w:rPr>
          <w:delText xml:space="preserve"> slightly overestimate maternal disability leave taking in </w:delText>
        </w:r>
        <w:r w:rsidR="00504B4F" w:rsidDel="00A06ECE">
          <w:rPr>
            <w:rFonts w:cs="Arial"/>
          </w:rPr>
          <w:delText>two of the three</w:delText>
        </w:r>
        <w:r w:rsidR="004B5CC0" w:rsidRPr="00BA0140" w:rsidDel="00A06ECE">
          <w:rPr>
            <w:rFonts w:cs="Arial"/>
          </w:rPr>
          <w:delText xml:space="preserve"> states, whereas the ACM model does not.</w:delText>
        </w:r>
      </w:del>
      <w:r w:rsidR="004B5CC0" w:rsidRPr="00BA0140">
        <w:rPr>
          <w:rFonts w:cs="Arial"/>
        </w:rPr>
        <w:t xml:space="preserve">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76C205D" w14:textId="204F18EE" w:rsidR="003152A5" w:rsidRPr="00BA0140" w:rsidRDefault="008D0218" w:rsidP="009E1D15">
      <w:pPr>
        <w:jc w:val="both"/>
        <w:rPr>
          <w:rFonts w:cs="Arial"/>
          <w:b/>
        </w:rPr>
      </w:pPr>
      <w:r w:rsidRPr="00BA0140">
        <w:rPr>
          <w:rFonts w:cs="Arial"/>
        </w:rPr>
        <w:t xml:space="preserve">It is important to note </w:t>
      </w:r>
      <w:r w:rsidR="00E47925" w:rsidRPr="00BA0140">
        <w:rPr>
          <w:rFonts w:cs="Arial"/>
        </w:rPr>
        <w:t xml:space="preserve">that the </w:t>
      </w:r>
      <w:del w:id="290" w:author="Luke Patterson" w:date="2020-05-21T15:28:00Z">
        <w:r w:rsidR="00E47925" w:rsidRPr="00BA0140" w:rsidDel="009D0B8C">
          <w:rPr>
            <w:rFonts w:cs="Arial"/>
          </w:rPr>
          <w:delText>IMPAQ model</w:delText>
        </w:r>
      </w:del>
      <w:ins w:id="291" w:author="Luke Patterson" w:date="2020-05-21T15:28:00Z">
        <w:r w:rsidR="009D0B8C">
          <w:rPr>
            <w:rFonts w:cs="Arial"/>
          </w:rPr>
          <w:t>IMPAQ-DOL model</w:t>
        </w:r>
      </w:ins>
      <w:r w:rsidR="00E47925" w:rsidRPr="00BA0140">
        <w:rPr>
          <w:rFonts w:cs="Arial"/>
        </w:rPr>
        <w:t xml:space="preserve"> </w:t>
      </w:r>
      <w:r w:rsidRPr="00BA0140">
        <w:rPr>
          <w:rFonts w:cs="Arial"/>
        </w:rPr>
        <w:t xml:space="preserve">can </w:t>
      </w:r>
      <w:commentRangeStart w:id="292"/>
      <w:r w:rsidRPr="00BA0140">
        <w:rPr>
          <w:rFonts w:cs="Arial"/>
        </w:rPr>
        <w:t xml:space="preserve">produce </w:t>
      </w:r>
      <w:r w:rsidR="00BA2532">
        <w:rPr>
          <w:rFonts w:cs="Arial"/>
        </w:rPr>
        <w:t>different</w:t>
      </w:r>
      <w:r w:rsidRPr="00BA0140">
        <w:rPr>
          <w:rFonts w:cs="Arial"/>
        </w:rPr>
        <w:t xml:space="preserve"> estimates </w:t>
      </w:r>
      <w:commentRangeEnd w:id="292"/>
      <w:r w:rsidR="005A0807">
        <w:rPr>
          <w:rStyle w:val="CommentReference"/>
        </w:rPr>
        <w:commentReference w:id="292"/>
      </w:r>
      <w:r w:rsidRPr="00BA0140">
        <w:rPr>
          <w:rFonts w:cs="Arial"/>
        </w:rPr>
        <w:t>than those presented here.</w:t>
      </w:r>
      <w:ins w:id="293" w:author="Luke Patterson" w:date="2020-05-21T15:27:00Z">
        <w:r w:rsidR="009D0B8C">
          <w:rPr>
            <w:rFonts w:cs="Arial"/>
          </w:rPr>
          <w:t xml:space="preserve"> For more details on the</w:t>
        </w:r>
      </w:ins>
      <w:ins w:id="294" w:author="Luke Patterson" w:date="2020-05-21T15:28:00Z">
        <w:r w:rsidR="00D22055">
          <w:rPr>
            <w:rFonts w:cs="Arial"/>
          </w:rPr>
          <w:t xml:space="preserve"> </w:t>
        </w:r>
      </w:ins>
      <w:ins w:id="295" w:author="Luke Patterson" w:date="2020-05-21T15:30:00Z">
        <w:r w:rsidR="00D22055">
          <w:rPr>
            <w:rFonts w:cs="Arial"/>
          </w:rPr>
          <w:t>configurations available in the model, please see the model’s technical documentation.</w:t>
        </w:r>
      </w:ins>
      <w:ins w:id="296" w:author="Luke Patterson" w:date="2020-05-21T15:31:00Z">
        <w:r w:rsidR="00D22055">
          <w:rPr>
            <w:rStyle w:val="FootnoteReference"/>
            <w:rFonts w:cs="Arial"/>
          </w:rPr>
          <w:footnoteReference w:id="14"/>
        </w:r>
      </w:ins>
      <w:r w:rsidRPr="00BA0140">
        <w:rPr>
          <w:rFonts w:cs="Arial"/>
        </w:rPr>
        <w:t xml:space="preserv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w:t>
      </w:r>
      <w:r w:rsidR="00013EB5">
        <w:rPr>
          <w:rFonts w:cs="Arial"/>
        </w:rPr>
        <w:t xml:space="preserve"> match leave actual statistics. We refrained from excessive calibration and deviations from default parameters so as to best illustrate typical model performance.</w:t>
      </w:r>
    </w:p>
    <w:p w14:paraId="17D398BF" w14:textId="77777777" w:rsidR="007E39A1" w:rsidRPr="00BA0140" w:rsidRDefault="007E39A1" w:rsidP="002D0AFA">
      <w:pPr>
        <w:pStyle w:val="Heading1"/>
        <w:rPr>
          <w:rFonts w:cs="Arial"/>
        </w:rPr>
      </w:pPr>
      <w:r w:rsidRPr="00BA0140">
        <w:rPr>
          <w:rFonts w:cs="Arial"/>
        </w:rPr>
        <w:t>Bibliography</w:t>
      </w:r>
    </w:p>
    <w:p w14:paraId="2AA96629"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w:t>
      </w:r>
      <w:proofErr w:type="gramStart"/>
      <w:r w:rsidRPr="00BA0140">
        <w:rPr>
          <w:rFonts w:cs="Arial"/>
          <w:color w:val="000000"/>
          <w:sz w:val="20"/>
          <w:szCs w:val="20"/>
        </w:rPr>
        <w:t>March</w:t>
      </w:r>
      <w:proofErr w:type="gramEnd"/>
      <w:r w:rsidRPr="00BA0140">
        <w:rPr>
          <w:rFonts w:cs="Arial"/>
          <w:color w:val="000000"/>
          <w:sz w:val="20"/>
          <w:szCs w:val="20"/>
        </w:rPr>
        <w:t xml:space="preserve">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3FC0F222" w14:textId="3E7F2D07" w:rsidR="007E39A1" w:rsidRPr="00BA0140" w:rsidRDefault="009343BA" w:rsidP="00463D42">
      <w:pPr>
        <w:rPr>
          <w:rStyle w:val="Hyperlink"/>
          <w:rFonts w:cs="Arial"/>
          <w:sz w:val="20"/>
          <w:szCs w:val="20"/>
        </w:rPr>
      </w:pPr>
      <w:r w:rsidRPr="00BA0140">
        <w:rPr>
          <w:rFonts w:cs="Arial"/>
          <w:sz w:val="20"/>
          <w:szCs w:val="20"/>
        </w:rPr>
        <w:lastRenderedPageBreak/>
        <w:t xml:space="preserve">Census Bureau (2014). American Community Survey Design and Methodology. Chapter 12: Variance Estimation. Retrieved from </w:t>
      </w:r>
      <w:hyperlink r:id="rId21" w:history="1">
        <w:r w:rsidRPr="00BA0140">
          <w:rPr>
            <w:rStyle w:val="Hyperlink"/>
            <w:rFonts w:cs="Arial"/>
            <w:sz w:val="20"/>
            <w:szCs w:val="20"/>
          </w:rPr>
          <w:t>https://www2.census.gov/programs-surveys/acs/methodology/design_and_methodology/acs_design_methodology_report_2014.pdf</w:t>
        </w:r>
      </w:hyperlink>
    </w:p>
    <w:p w14:paraId="27FAE14F" w14:textId="2530AC11"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 xml:space="preserve">Clayton-Matthews, Alan, and Randy </w:t>
      </w:r>
      <w:proofErr w:type="spellStart"/>
      <w:r w:rsidRPr="00BA0140">
        <w:rPr>
          <w:rFonts w:cs="Arial"/>
          <w:color w:val="222222"/>
          <w:sz w:val="20"/>
          <w:szCs w:val="20"/>
          <w:shd w:val="clear" w:color="auto" w:fill="FFFFFF"/>
        </w:rPr>
        <w:t>Albelda</w:t>
      </w:r>
      <w:proofErr w:type="spellEnd"/>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w:t>
      </w:r>
      <w:proofErr w:type="spellStart"/>
      <w:r w:rsidRPr="00BA0140">
        <w:rPr>
          <w:rFonts w:cs="Arial"/>
          <w:color w:val="222222"/>
          <w:sz w:val="20"/>
          <w:szCs w:val="20"/>
          <w:shd w:val="clear" w:color="auto" w:fill="FFFFFF"/>
        </w:rPr>
        <w:t>Albelda</w:t>
      </w:r>
      <w:proofErr w:type="spellEnd"/>
      <w:r w:rsidRPr="00BA0140">
        <w:rPr>
          <w:rFonts w:cs="Arial"/>
          <w:color w:val="222222"/>
          <w:sz w:val="20"/>
          <w:szCs w:val="20"/>
          <w:shd w:val="clear" w:color="auto" w:fill="FFFFFF"/>
        </w:rPr>
        <w:t xml:space="preserve"> Clayton-Matthews/IWPR 2017 Paid Family and Medical Leave Simulator Model."</w:t>
      </w:r>
    </w:p>
    <w:p w14:paraId="3669B75C" w14:textId="3EFF74CF" w:rsidR="00964A7E" w:rsidRDefault="00964A7E" w:rsidP="00E51A70">
      <w:pPr>
        <w:pStyle w:val="Heading1"/>
        <w:rPr>
          <w:ins w:id="298" w:author="Luke Patterson" w:date="2020-05-22T11:01:00Z"/>
          <w:rFonts w:eastAsiaTheme="minorHAnsi" w:cs="Arial"/>
          <w:b w:val="0"/>
          <w:color w:val="000000"/>
          <w:sz w:val="20"/>
          <w:szCs w:val="20"/>
        </w:rPr>
      </w:pPr>
      <w:ins w:id="299" w:author="Luke Patterson" w:date="2020-05-22T11:01:00Z">
        <w:r w:rsidRPr="00964A7E">
          <w:rPr>
            <w:rFonts w:eastAsiaTheme="minorHAnsi" w:cs="Arial"/>
            <w:b w:val="0"/>
            <w:color w:val="000000"/>
            <w:sz w:val="20"/>
            <w:szCs w:val="20"/>
          </w:rPr>
          <w:t>Isaacs, Julia, Olivia Healy, and H. Elizabeth Peters. "Paid family leave in the United States." Urban Institute (2017).</w:t>
        </w:r>
      </w:ins>
    </w:p>
    <w:p w14:paraId="2EBBB2BB" w14:textId="4110A3D3"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22" w:history="1">
        <w:r w:rsidRPr="00BA0140">
          <w:rPr>
            <w:rStyle w:val="Hyperlink"/>
            <w:rFonts w:eastAsiaTheme="minorHAnsi" w:cs="Arial"/>
            <w:b w:val="0"/>
            <w:sz w:val="20"/>
            <w:szCs w:val="20"/>
          </w:rPr>
          <w:t>http://lims.dccouncil.us/Download/34613/B21-0415-Economic-and-Policy-Impact-Statement-UPLAA3.pdf</w:t>
        </w:r>
      </w:hyperlink>
    </w:p>
    <w:p w14:paraId="5E4D55B7" w14:textId="55FDBEC0"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6B7DBB6" w14:textId="6A8FEE73" w:rsidR="00614252" w:rsidRPr="00BA0140" w:rsidRDefault="00614252" w:rsidP="002D0AFA">
      <w:pPr>
        <w:pStyle w:val="Heading1"/>
        <w:rPr>
          <w:rFonts w:cs="Arial"/>
        </w:rPr>
      </w:pPr>
      <w:r w:rsidRPr="00BA0140">
        <w:rPr>
          <w:rFonts w:cs="Arial"/>
        </w:rPr>
        <w:t xml:space="preserve">Appendix </w:t>
      </w:r>
    </w:p>
    <w:p w14:paraId="53A9B58A" w14:textId="245E9F81"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E22B17" w:rsidRPr="00BA0140" w14:paraId="6BF1BD45" w14:textId="77777777" w:rsidTr="001132CC">
        <w:trPr>
          <w:cnfStyle w:val="100000000000" w:firstRow="1" w:lastRow="0" w:firstColumn="0" w:lastColumn="0" w:oddVBand="0" w:evenVBand="0" w:oddHBand="0" w:evenHBand="0" w:firstRowFirstColumn="0" w:firstRowLastColumn="0" w:lastRowFirstColumn="0" w:lastRowLastColumn="0"/>
          <w:trHeight w:val="219"/>
          <w:tblHeader/>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E22B17" w:rsidRPr="00BA0140" w:rsidRDefault="00E22B17" w:rsidP="00E22B17">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78C58D8B" w14:textId="4D0394EA"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California</w:t>
            </w:r>
          </w:p>
        </w:tc>
        <w:tc>
          <w:tcPr>
            <w:tcW w:w="2096" w:type="dxa"/>
            <w:shd w:val="clear" w:color="auto" w:fill="820023"/>
            <w:hideMark/>
          </w:tcPr>
          <w:p w14:paraId="4DD41737" w14:textId="234A2B24"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New Jersey</w:t>
            </w:r>
          </w:p>
        </w:tc>
        <w:tc>
          <w:tcPr>
            <w:tcW w:w="2096" w:type="dxa"/>
            <w:shd w:val="clear" w:color="auto" w:fill="820023"/>
            <w:hideMark/>
          </w:tcPr>
          <w:p w14:paraId="5C8B6D6C" w14:textId="2DD2022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Rhode Island</w:t>
            </w:r>
          </w:p>
        </w:tc>
      </w:tr>
      <w:tr w:rsidR="00614252" w:rsidRPr="00BA014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2439FB2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F65D77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6107120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11E6CBF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=300</w:t>
            </w:r>
          </w:p>
        </w:tc>
        <w:tc>
          <w:tcPr>
            <w:tcW w:w="2096" w:type="dxa"/>
            <w:hideMark/>
          </w:tcPr>
          <w:p w14:paraId="5E2B53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=8400</w:t>
            </w:r>
          </w:p>
        </w:tc>
        <w:tc>
          <w:tcPr>
            <w:tcW w:w="2096" w:type="dxa"/>
            <w:hideMark/>
          </w:tcPr>
          <w:p w14:paraId="3F215D7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=3840</w:t>
            </w:r>
          </w:p>
        </w:tc>
      </w:tr>
      <w:tr w:rsidR="00614252" w:rsidRPr="00BA014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39756A47" w14:textId="2F031380"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687AFFD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51B65B22" w14:textId="0171A402" w:rsidR="00614252" w:rsidRPr="00BA0140" w:rsidRDefault="001132CC"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Y</w:t>
            </w:r>
            <w:r w:rsidR="00614252" w:rsidRPr="00BA0140">
              <w:rPr>
                <w:rFonts w:eastAsia="Times New Roman" w:cs="Arial"/>
                <w:color w:val="000000"/>
                <w:sz w:val="20"/>
              </w:rPr>
              <w:t>es</w:t>
            </w:r>
          </w:p>
        </w:tc>
      </w:tr>
      <w:tr w:rsidR="00614252" w:rsidRPr="00BA014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72BBB60F" w14:textId="1594FFE8"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26445EB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7F1DF9B" w14:textId="126F86F4"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04B0C6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0A27CC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33E3A2B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extendproportion</w:t>
            </w:r>
            <w:proofErr w:type="spellEnd"/>
            <w:r w:rsidRPr="00BA0140">
              <w:rPr>
                <w:rFonts w:eastAsia="Times New Roman" w:cs="Arial"/>
                <w:color w:val="000000"/>
                <w:sz w:val="20"/>
              </w:rPr>
              <w:t xml:space="preserve"> </w:t>
            </w:r>
          </w:p>
        </w:tc>
        <w:tc>
          <w:tcPr>
            <w:tcW w:w="2080" w:type="dxa"/>
          </w:tcPr>
          <w:p w14:paraId="4605EF17" w14:textId="51A47B4E"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6CB22470" w14:textId="53B340E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092CC9C9" w14:textId="196C5B11"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extenddays</w:t>
            </w:r>
            <w:proofErr w:type="spellEnd"/>
            <w:r w:rsidRPr="00BA0140">
              <w:rPr>
                <w:rFonts w:eastAsia="Times New Roman" w:cs="Arial"/>
                <w:color w:val="000000"/>
                <w:sz w:val="20"/>
              </w:rPr>
              <w:t xml:space="preserve"> </w:t>
            </w:r>
          </w:p>
        </w:tc>
        <w:tc>
          <w:tcPr>
            <w:tcW w:w="2080" w:type="dxa"/>
          </w:tcPr>
          <w:p w14:paraId="72A2B2D0" w14:textId="6ECBAFAD"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6B2C355" w14:textId="528270DA"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72FC71C3" w14:textId="6D74A468"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extendprob</w:t>
            </w:r>
            <w:proofErr w:type="spellEnd"/>
            <w:r w:rsidRPr="00BA0140">
              <w:rPr>
                <w:rFonts w:eastAsia="Times New Roman" w:cs="Arial"/>
                <w:color w:val="000000"/>
                <w:sz w:val="20"/>
              </w:rPr>
              <w:t xml:space="preserve"> </w:t>
            </w:r>
          </w:p>
        </w:tc>
        <w:tc>
          <w:tcPr>
            <w:tcW w:w="2080" w:type="dxa"/>
          </w:tcPr>
          <w:p w14:paraId="191B561F" w14:textId="59C527C2"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8C3AD4A" w14:textId="15DF72AD"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15DBDB68" w14:textId="4833811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BA0140" w:rsidRDefault="00A91D16" w:rsidP="00A91D16">
            <w:pPr>
              <w:rPr>
                <w:rFonts w:eastAsia="Times New Roman" w:cs="Arial"/>
                <w:color w:val="000000"/>
                <w:sz w:val="20"/>
              </w:rPr>
            </w:pPr>
            <w:proofErr w:type="spellStart"/>
            <w:r w:rsidRPr="00BA0140">
              <w:rPr>
                <w:rFonts w:eastAsia="Times New Roman" w:cs="Arial"/>
                <w:color w:val="000000"/>
                <w:sz w:val="20"/>
                <w:szCs w:val="20"/>
              </w:rPr>
              <w:t>topoff_min_length</w:t>
            </w:r>
            <w:proofErr w:type="spellEnd"/>
          </w:p>
        </w:tc>
        <w:tc>
          <w:tcPr>
            <w:tcW w:w="2080" w:type="dxa"/>
            <w:vAlign w:val="bottom"/>
          </w:tcPr>
          <w:p w14:paraId="691745B1" w14:textId="0A06FD3D"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3CD9885E" w14:textId="492DC8B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0515BAA" w14:textId="7C7A70E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BA0140" w:rsidRDefault="00A91D16" w:rsidP="00A91D16">
            <w:pPr>
              <w:rPr>
                <w:rFonts w:eastAsia="Times New Roman" w:cs="Arial"/>
                <w:color w:val="000000"/>
                <w:sz w:val="20"/>
              </w:rPr>
            </w:pPr>
            <w:proofErr w:type="spellStart"/>
            <w:r w:rsidRPr="00BA0140">
              <w:rPr>
                <w:rFonts w:eastAsia="Times New Roman" w:cs="Arial"/>
                <w:color w:val="000000"/>
                <w:sz w:val="20"/>
                <w:szCs w:val="20"/>
              </w:rPr>
              <w:t>topoff_rate</w:t>
            </w:r>
            <w:proofErr w:type="spellEnd"/>
          </w:p>
        </w:tc>
        <w:tc>
          <w:tcPr>
            <w:tcW w:w="2080" w:type="dxa"/>
            <w:vAlign w:val="bottom"/>
          </w:tcPr>
          <w:p w14:paraId="15CDF178" w14:textId="511C2CC2"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18B548A9" w14:textId="40EDE47F"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7DB13A7B" w14:textId="0163B215"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79369B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3F06BB4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004ADF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34369C5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2E19254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15B8D77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TAKEUPRATES</w:t>
            </w:r>
          </w:p>
        </w:tc>
        <w:tc>
          <w:tcPr>
            <w:tcW w:w="2080" w:type="dxa"/>
          </w:tcPr>
          <w:p w14:paraId="43EADAC2" w14:textId="2A5503E5"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23D72E6D" w14:textId="47A2BBF4"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111CDF4C" w14:textId="5D98590C"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0BDB862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7FB6B2E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EF92F5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3FA4AA29" w14:textId="77777777" w:rsidR="00D85D0C" w:rsidRPr="00BA0140" w:rsidRDefault="00D85D0C" w:rsidP="00614252">
      <w:pPr>
        <w:rPr>
          <w:rFonts w:cs="Arial"/>
          <w:b/>
        </w:rPr>
      </w:pPr>
    </w:p>
    <w:p w14:paraId="18FBF471" w14:textId="19AC3DA2" w:rsidR="00614252" w:rsidRPr="00BA0140" w:rsidRDefault="00614252" w:rsidP="00614252">
      <w:pPr>
        <w:rPr>
          <w:rFonts w:cs="Arial"/>
          <w:b/>
        </w:rPr>
      </w:pPr>
      <w:del w:id="300" w:author="Luke Patterson" w:date="2020-05-21T15:28:00Z">
        <w:r w:rsidRPr="00BA0140" w:rsidDel="009D0B8C">
          <w:rPr>
            <w:rFonts w:cs="Arial"/>
            <w:b/>
          </w:rPr>
          <w:delText xml:space="preserve">IMPAQ </w:delText>
        </w:r>
        <w:r w:rsidR="0017525B" w:rsidRPr="00BA0140" w:rsidDel="009D0B8C">
          <w:rPr>
            <w:rFonts w:cs="Arial"/>
            <w:b/>
          </w:rPr>
          <w:delText>Model</w:delText>
        </w:r>
      </w:del>
      <w:ins w:id="301" w:author="Luke Patterson" w:date="2020-05-21T15:28:00Z">
        <w:r w:rsidR="009D0B8C">
          <w:rPr>
            <w:rFonts w:cs="Arial"/>
            <w:b/>
          </w:rPr>
          <w:t>IMPAQ-DOL Model</w:t>
        </w:r>
      </w:ins>
      <w:r w:rsidR="0017525B" w:rsidRPr="00BA0140">
        <w:rPr>
          <w:rFonts w:cs="Arial"/>
          <w:b/>
        </w:rPr>
        <w:t xml:space="preserve"> </w:t>
      </w:r>
      <w:r w:rsidRPr="00BA0140">
        <w:rPr>
          <w:rFonts w:cs="Arial"/>
          <w:b/>
        </w:rPr>
        <w:t>Parameters</w:t>
      </w:r>
      <w:r w:rsidR="002D0AFA" w:rsidRPr="00BA0140">
        <w:rPr>
          <w:rFonts w:cs="Arial"/>
          <w:b/>
        </w:rPr>
        <w:t xml:space="preserve"> Used</w:t>
      </w:r>
    </w:p>
    <w:tbl>
      <w:tblPr>
        <w:tblStyle w:val="ListTable4"/>
        <w:tblW w:w="9415" w:type="dxa"/>
        <w:tblLook w:val="04A0" w:firstRow="1" w:lastRow="0" w:firstColumn="1" w:lastColumn="0" w:noHBand="0" w:noVBand="1"/>
      </w:tblPr>
      <w:tblGrid>
        <w:gridCol w:w="3297"/>
        <w:gridCol w:w="1909"/>
        <w:gridCol w:w="2004"/>
        <w:gridCol w:w="2205"/>
      </w:tblGrid>
      <w:tr w:rsidR="00614252" w:rsidRPr="00BA0140" w14:paraId="525BCB75" w14:textId="77777777" w:rsidTr="001132C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shd w:val="clear" w:color="auto" w:fill="820023"/>
            <w:noWrap/>
            <w:hideMark/>
          </w:tcPr>
          <w:p w14:paraId="14DD5D62"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909" w:type="dxa"/>
            <w:shd w:val="clear" w:color="auto" w:fill="820023"/>
            <w:noWrap/>
            <w:hideMark/>
          </w:tcPr>
          <w:p w14:paraId="0B54334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2004" w:type="dxa"/>
            <w:shd w:val="clear" w:color="auto" w:fill="820023"/>
            <w:noWrap/>
            <w:hideMark/>
          </w:tcPr>
          <w:p w14:paraId="383FC08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2205" w:type="dxa"/>
            <w:shd w:val="clear" w:color="auto" w:fill="820023"/>
            <w:noWrap/>
            <w:hideMark/>
          </w:tcPr>
          <w:p w14:paraId="00C9A21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6D91789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6991A74"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ann_hours</w:t>
            </w:r>
            <w:proofErr w:type="spellEnd"/>
          </w:p>
        </w:tc>
        <w:tc>
          <w:tcPr>
            <w:tcW w:w="1909" w:type="dxa"/>
            <w:noWrap/>
            <w:hideMark/>
          </w:tcPr>
          <w:p w14:paraId="5A9896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2ABF713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D6818F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2D03D46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0CD1F8B"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bene_effect</w:t>
            </w:r>
            <w:proofErr w:type="spellEnd"/>
          </w:p>
        </w:tc>
        <w:tc>
          <w:tcPr>
            <w:tcW w:w="1909" w:type="dxa"/>
            <w:noWrap/>
            <w:hideMark/>
          </w:tcPr>
          <w:p w14:paraId="583FB86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1F91A43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315535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6E6A7C8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6F7D8B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lastRenderedPageBreak/>
              <w:t>bene_level</w:t>
            </w:r>
            <w:proofErr w:type="spellEnd"/>
          </w:p>
        </w:tc>
        <w:tc>
          <w:tcPr>
            <w:tcW w:w="1909" w:type="dxa"/>
            <w:noWrap/>
            <w:hideMark/>
          </w:tcPr>
          <w:p w14:paraId="6D42D7B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2004" w:type="dxa"/>
            <w:noWrap/>
            <w:hideMark/>
          </w:tcPr>
          <w:p w14:paraId="385BBBB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2205" w:type="dxa"/>
            <w:noWrap/>
            <w:hideMark/>
          </w:tcPr>
          <w:p w14:paraId="323D22B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21EC072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6385F60"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bond_uptake</w:t>
            </w:r>
            <w:proofErr w:type="spellEnd"/>
          </w:p>
        </w:tc>
        <w:tc>
          <w:tcPr>
            <w:tcW w:w="1909" w:type="dxa"/>
            <w:noWrap/>
          </w:tcPr>
          <w:p w14:paraId="3BAFA3FE" w14:textId="5F0EAEA6"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2004" w:type="dxa"/>
            <w:noWrap/>
          </w:tcPr>
          <w:p w14:paraId="5C331100" w14:textId="1770DE8C"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2E202303" w14:textId="7202C2AE"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5AAF9D5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6DB2D9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dependent_allow</w:t>
            </w:r>
            <w:proofErr w:type="spellEnd"/>
          </w:p>
        </w:tc>
        <w:tc>
          <w:tcPr>
            <w:tcW w:w="1909" w:type="dxa"/>
            <w:noWrap/>
            <w:hideMark/>
          </w:tcPr>
          <w:p w14:paraId="517022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004" w:type="dxa"/>
            <w:noWrap/>
            <w:hideMark/>
          </w:tcPr>
          <w:p w14:paraId="55D6B7F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205" w:type="dxa"/>
            <w:noWrap/>
            <w:hideMark/>
          </w:tcPr>
          <w:p w14:paraId="295C72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5B1BC4B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E33112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dual_receiver</w:t>
            </w:r>
            <w:proofErr w:type="spellEnd"/>
          </w:p>
        </w:tc>
        <w:tc>
          <w:tcPr>
            <w:tcW w:w="1909" w:type="dxa"/>
            <w:noWrap/>
            <w:hideMark/>
          </w:tcPr>
          <w:p w14:paraId="2824FDA0" w14:textId="58D4A23C"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004" w:type="dxa"/>
            <w:noWrap/>
            <w:hideMark/>
          </w:tcPr>
          <w:p w14:paraId="2E22A669" w14:textId="6F04358F"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205" w:type="dxa"/>
            <w:noWrap/>
            <w:hideMark/>
          </w:tcPr>
          <w:p w14:paraId="0256E855" w14:textId="01E25B37" w:rsidR="00614252"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r>
      <w:tr w:rsidR="00614252" w:rsidRPr="00BA0140" w14:paraId="18AFC31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356976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909" w:type="dxa"/>
            <w:noWrap/>
            <w:hideMark/>
          </w:tcPr>
          <w:p w14:paraId="3BFAD24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2004" w:type="dxa"/>
            <w:noWrap/>
            <w:hideMark/>
          </w:tcPr>
          <w:p w14:paraId="206217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2205" w:type="dxa"/>
            <w:noWrap/>
            <w:hideMark/>
          </w:tcPr>
          <w:p w14:paraId="6E1E3A4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16C9E9D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9DB190D"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ext_base_effect</w:t>
            </w:r>
            <w:proofErr w:type="spellEnd"/>
          </w:p>
        </w:tc>
        <w:tc>
          <w:tcPr>
            <w:tcW w:w="1909" w:type="dxa"/>
            <w:noWrap/>
            <w:hideMark/>
          </w:tcPr>
          <w:p w14:paraId="555CD23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64F8DD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205" w:type="dxa"/>
            <w:noWrap/>
            <w:hideMark/>
          </w:tcPr>
          <w:p w14:paraId="3A562B5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4721B6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1CEE9D"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extend_days</w:t>
            </w:r>
            <w:proofErr w:type="spellEnd"/>
          </w:p>
        </w:tc>
        <w:tc>
          <w:tcPr>
            <w:tcW w:w="1909" w:type="dxa"/>
            <w:noWrap/>
            <w:hideMark/>
          </w:tcPr>
          <w:p w14:paraId="7FFAF37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595C2FA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409CA4F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3E97E51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8933A88"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extend_prob</w:t>
            </w:r>
            <w:proofErr w:type="spellEnd"/>
          </w:p>
        </w:tc>
        <w:tc>
          <w:tcPr>
            <w:tcW w:w="1909" w:type="dxa"/>
            <w:noWrap/>
            <w:hideMark/>
          </w:tcPr>
          <w:p w14:paraId="033938A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453EBF2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1336F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70FFE2E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43BD5F4"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extend_prop</w:t>
            </w:r>
            <w:proofErr w:type="spellEnd"/>
          </w:p>
        </w:tc>
        <w:tc>
          <w:tcPr>
            <w:tcW w:w="1909" w:type="dxa"/>
            <w:noWrap/>
            <w:hideMark/>
          </w:tcPr>
          <w:p w14:paraId="668BD97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1E23872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540579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4DD0161"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B13D1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fmla_protect</w:t>
            </w:r>
            <w:proofErr w:type="spellEnd"/>
          </w:p>
        </w:tc>
        <w:tc>
          <w:tcPr>
            <w:tcW w:w="1909" w:type="dxa"/>
            <w:noWrap/>
            <w:hideMark/>
          </w:tcPr>
          <w:p w14:paraId="6182898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67E2F3E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08B2F7E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42082F43"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D8AC360" w14:textId="2B559DEB" w:rsidR="00614252" w:rsidRPr="00BA0140" w:rsidRDefault="00614252" w:rsidP="001132CC">
            <w:pPr>
              <w:rPr>
                <w:rFonts w:eastAsia="Times New Roman" w:cs="Arial"/>
                <w:color w:val="000000"/>
                <w:sz w:val="20"/>
                <w:szCs w:val="20"/>
              </w:rPr>
            </w:pPr>
            <w:proofErr w:type="spellStart"/>
            <w:r w:rsidRPr="00BA0140">
              <w:rPr>
                <w:rFonts w:eastAsia="Times New Roman" w:cs="Arial"/>
                <w:color w:val="000000"/>
                <w:sz w:val="20"/>
                <w:szCs w:val="20"/>
              </w:rPr>
              <w:t>full_particip</w:t>
            </w:r>
            <w:proofErr w:type="spellEnd"/>
          </w:p>
        </w:tc>
        <w:tc>
          <w:tcPr>
            <w:tcW w:w="1909" w:type="dxa"/>
            <w:noWrap/>
            <w:hideMark/>
          </w:tcPr>
          <w:p w14:paraId="0F760B4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3E9A53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418C64E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0A8D235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F09F76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909" w:type="dxa"/>
            <w:noWrap/>
            <w:hideMark/>
          </w:tcPr>
          <w:p w14:paraId="4C6510FF" w14:textId="13A73BD1"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5C49D3A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1749F0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5BCCC70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3925B4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illchild_uptake</w:t>
            </w:r>
            <w:proofErr w:type="spellEnd"/>
          </w:p>
        </w:tc>
        <w:tc>
          <w:tcPr>
            <w:tcW w:w="1909" w:type="dxa"/>
            <w:noWrap/>
          </w:tcPr>
          <w:p w14:paraId="00C5CC35" w14:textId="1F01615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F37ACF3" w14:textId="09EA0648"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55F2B9BF" w14:textId="3105D810"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B705AB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9FC2DE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illparent_uptake</w:t>
            </w:r>
            <w:proofErr w:type="spellEnd"/>
          </w:p>
        </w:tc>
        <w:tc>
          <w:tcPr>
            <w:tcW w:w="1909" w:type="dxa"/>
            <w:noWrap/>
          </w:tcPr>
          <w:p w14:paraId="3A7B1439" w14:textId="53DAD1A1"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1EC3A5DA" w14:textId="154E7889"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52BE5930" w14:textId="0BD52168"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4D1A37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0559F09"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illspouse_uptake</w:t>
            </w:r>
            <w:proofErr w:type="spellEnd"/>
          </w:p>
        </w:tc>
        <w:tc>
          <w:tcPr>
            <w:tcW w:w="1909" w:type="dxa"/>
            <w:noWrap/>
          </w:tcPr>
          <w:p w14:paraId="7FC2F3B5" w14:textId="34E731D4"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750C65FB" w14:textId="6F40F245"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77B13881" w14:textId="49BC101E"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1132CC" w:rsidRPr="00BA0140" w14:paraId="749F0D16" w14:textId="77777777" w:rsidTr="001132CC">
        <w:trPr>
          <w:trHeight w:val="74"/>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979477A"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impute_method</w:t>
            </w:r>
            <w:proofErr w:type="spellEnd"/>
          </w:p>
        </w:tc>
        <w:tc>
          <w:tcPr>
            <w:tcW w:w="1909" w:type="dxa"/>
            <w:noWrap/>
            <w:hideMark/>
          </w:tcPr>
          <w:p w14:paraId="1CB7EA17" w14:textId="390952FA"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004" w:type="dxa"/>
            <w:noWrap/>
            <w:hideMark/>
          </w:tcPr>
          <w:p w14:paraId="569C34DE" w14:textId="0EF3A0E8"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205" w:type="dxa"/>
            <w:noWrap/>
            <w:hideMark/>
          </w:tcPr>
          <w:p w14:paraId="41A5118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1132CC" w:rsidRPr="00BA0140" w14:paraId="37CA55E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4C5EE0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matdis_uptake</w:t>
            </w:r>
            <w:proofErr w:type="spellEnd"/>
          </w:p>
        </w:tc>
        <w:tc>
          <w:tcPr>
            <w:tcW w:w="1909" w:type="dxa"/>
            <w:noWrap/>
          </w:tcPr>
          <w:p w14:paraId="0849E8F4" w14:textId="090A71FF"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167A7AA9" w14:textId="4A7842B3"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73C06AB3" w14:textId="40E65918"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r>
      <w:tr w:rsidR="001132CC" w:rsidRPr="00BA0140" w14:paraId="0EF68AC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84E68F0"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maxlen_bond</w:t>
            </w:r>
            <w:proofErr w:type="spellEnd"/>
          </w:p>
        </w:tc>
        <w:tc>
          <w:tcPr>
            <w:tcW w:w="1909" w:type="dxa"/>
            <w:noWrap/>
            <w:hideMark/>
          </w:tcPr>
          <w:p w14:paraId="231CC03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2106CF9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1D563330"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65D621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370C66"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maxlen_DI</w:t>
            </w:r>
            <w:proofErr w:type="spellEnd"/>
          </w:p>
        </w:tc>
        <w:tc>
          <w:tcPr>
            <w:tcW w:w="1909" w:type="dxa"/>
            <w:noWrap/>
            <w:hideMark/>
          </w:tcPr>
          <w:p w14:paraId="11E3748F"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5DFB3AB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A082AC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494AA47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788F1B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maxlen_illchild</w:t>
            </w:r>
            <w:proofErr w:type="spellEnd"/>
          </w:p>
        </w:tc>
        <w:tc>
          <w:tcPr>
            <w:tcW w:w="1909" w:type="dxa"/>
            <w:noWrap/>
            <w:hideMark/>
          </w:tcPr>
          <w:p w14:paraId="5BAE89F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51F0C73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1D18539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5EFFF1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F933075"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maxlen_illparent</w:t>
            </w:r>
            <w:proofErr w:type="spellEnd"/>
          </w:p>
        </w:tc>
        <w:tc>
          <w:tcPr>
            <w:tcW w:w="1909" w:type="dxa"/>
            <w:noWrap/>
            <w:hideMark/>
          </w:tcPr>
          <w:p w14:paraId="5CB6D53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6D1D86B9"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20C663D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33E60D3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31A4870"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maxlen_illspouse</w:t>
            </w:r>
            <w:proofErr w:type="spellEnd"/>
          </w:p>
        </w:tc>
        <w:tc>
          <w:tcPr>
            <w:tcW w:w="1909" w:type="dxa"/>
            <w:noWrap/>
            <w:hideMark/>
          </w:tcPr>
          <w:p w14:paraId="7259A8F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74B3A8A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2B59ED0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951A91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B95C64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maxlen_matdis</w:t>
            </w:r>
            <w:proofErr w:type="spellEnd"/>
          </w:p>
        </w:tc>
        <w:tc>
          <w:tcPr>
            <w:tcW w:w="1909" w:type="dxa"/>
            <w:noWrap/>
            <w:hideMark/>
          </w:tcPr>
          <w:p w14:paraId="5BE38C3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4386392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F4C331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3604AC6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CD1A59C"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maxlen_own</w:t>
            </w:r>
            <w:proofErr w:type="spellEnd"/>
          </w:p>
        </w:tc>
        <w:tc>
          <w:tcPr>
            <w:tcW w:w="1909" w:type="dxa"/>
            <w:noWrap/>
            <w:hideMark/>
          </w:tcPr>
          <w:p w14:paraId="21CB370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0C0BBE59"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399220E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40F4E6A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C561878"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maxlen_PFL</w:t>
            </w:r>
            <w:proofErr w:type="spellEnd"/>
          </w:p>
        </w:tc>
        <w:tc>
          <w:tcPr>
            <w:tcW w:w="1909" w:type="dxa"/>
            <w:noWrap/>
            <w:hideMark/>
          </w:tcPr>
          <w:p w14:paraId="3DF5B0E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158F4FD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35F6325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3509F59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E425CD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maxlen_total</w:t>
            </w:r>
            <w:proofErr w:type="spellEnd"/>
          </w:p>
        </w:tc>
        <w:tc>
          <w:tcPr>
            <w:tcW w:w="1909" w:type="dxa"/>
            <w:noWrap/>
            <w:hideMark/>
          </w:tcPr>
          <w:p w14:paraId="22F1078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13BA112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64308923"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22F03E6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A2018BE"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minsize</w:t>
            </w:r>
            <w:proofErr w:type="spellEnd"/>
          </w:p>
        </w:tc>
        <w:tc>
          <w:tcPr>
            <w:tcW w:w="1909" w:type="dxa"/>
            <w:noWrap/>
            <w:hideMark/>
          </w:tcPr>
          <w:p w14:paraId="1C621E4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7B30107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7DF45F1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13DD3A3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597FCC4"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own_uptake</w:t>
            </w:r>
            <w:proofErr w:type="spellEnd"/>
          </w:p>
        </w:tc>
        <w:tc>
          <w:tcPr>
            <w:tcW w:w="1909" w:type="dxa"/>
            <w:noWrap/>
          </w:tcPr>
          <w:p w14:paraId="62C8E03D" w14:textId="095930C6"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2004" w:type="dxa"/>
            <w:noWrap/>
          </w:tcPr>
          <w:p w14:paraId="4F4F79DF" w14:textId="38458D62"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2205" w:type="dxa"/>
            <w:noWrap/>
          </w:tcPr>
          <w:p w14:paraId="37034790" w14:textId="6E5A50AA"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1132CC" w:rsidRPr="00BA0140" w14:paraId="77E2EF1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42CF37"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SELFEMP</w:t>
            </w:r>
          </w:p>
        </w:tc>
        <w:tc>
          <w:tcPr>
            <w:tcW w:w="1909" w:type="dxa"/>
            <w:noWrap/>
            <w:hideMark/>
          </w:tcPr>
          <w:p w14:paraId="2D145B9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010B0EFF"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204AFD4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1132CC" w:rsidRPr="00BA0140" w14:paraId="679DB0A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7FC604C"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topoff_min_length</w:t>
            </w:r>
            <w:proofErr w:type="spellEnd"/>
          </w:p>
        </w:tc>
        <w:tc>
          <w:tcPr>
            <w:tcW w:w="1909" w:type="dxa"/>
            <w:noWrap/>
            <w:hideMark/>
          </w:tcPr>
          <w:p w14:paraId="080738BA" w14:textId="7C0A2F36"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004" w:type="dxa"/>
            <w:noWrap/>
            <w:hideMark/>
          </w:tcPr>
          <w:p w14:paraId="1817E761" w14:textId="0335646E"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205" w:type="dxa"/>
            <w:noWrap/>
            <w:hideMark/>
          </w:tcPr>
          <w:p w14:paraId="6814235E" w14:textId="4233AE73"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96F102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78ED8E7"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topoff_rate</w:t>
            </w:r>
            <w:proofErr w:type="spellEnd"/>
          </w:p>
        </w:tc>
        <w:tc>
          <w:tcPr>
            <w:tcW w:w="1909" w:type="dxa"/>
            <w:noWrap/>
            <w:hideMark/>
          </w:tcPr>
          <w:p w14:paraId="2E23CE6A" w14:textId="5831A7F6"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004" w:type="dxa"/>
            <w:noWrap/>
            <w:hideMark/>
          </w:tcPr>
          <w:p w14:paraId="2EB290B3" w14:textId="57BB96FA"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205" w:type="dxa"/>
            <w:noWrap/>
            <w:hideMark/>
          </w:tcPr>
          <w:p w14:paraId="1365F4DA" w14:textId="5FCF62DB"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1132CC" w:rsidRPr="00BA0140" w14:paraId="43E6C966"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4CBBAE1"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waiting_period</w:t>
            </w:r>
            <w:proofErr w:type="spellEnd"/>
          </w:p>
        </w:tc>
        <w:tc>
          <w:tcPr>
            <w:tcW w:w="1909" w:type="dxa"/>
            <w:noWrap/>
            <w:hideMark/>
          </w:tcPr>
          <w:p w14:paraId="56CD163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004" w:type="dxa"/>
            <w:noWrap/>
            <w:hideMark/>
          </w:tcPr>
          <w:p w14:paraId="14DB0D7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205" w:type="dxa"/>
            <w:noWrap/>
            <w:hideMark/>
          </w:tcPr>
          <w:p w14:paraId="32A01F8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1132CC" w:rsidRPr="00BA0140" w14:paraId="74EF3C7C"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7C926D9"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week_bene_cap</w:t>
            </w:r>
            <w:proofErr w:type="spellEnd"/>
          </w:p>
        </w:tc>
        <w:tc>
          <w:tcPr>
            <w:tcW w:w="1909" w:type="dxa"/>
            <w:noWrap/>
            <w:hideMark/>
          </w:tcPr>
          <w:p w14:paraId="4AE40FA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2004" w:type="dxa"/>
            <w:noWrap/>
            <w:hideMark/>
          </w:tcPr>
          <w:p w14:paraId="2A3A263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2205" w:type="dxa"/>
            <w:noWrap/>
            <w:hideMark/>
          </w:tcPr>
          <w:p w14:paraId="13D8883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1132CC" w:rsidRPr="00BA0140" w14:paraId="149898D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8F0675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week_bene_cap_prop</w:t>
            </w:r>
            <w:proofErr w:type="spellEnd"/>
          </w:p>
        </w:tc>
        <w:tc>
          <w:tcPr>
            <w:tcW w:w="1909" w:type="dxa"/>
            <w:noWrap/>
            <w:hideMark/>
          </w:tcPr>
          <w:p w14:paraId="59B87B7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1564A94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51BE824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4B87836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tcPr>
          <w:p w14:paraId="3D2C28AD"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week_bene_min</w:t>
            </w:r>
            <w:proofErr w:type="spellEnd"/>
          </w:p>
        </w:tc>
        <w:tc>
          <w:tcPr>
            <w:tcW w:w="1909" w:type="dxa"/>
            <w:noWrap/>
          </w:tcPr>
          <w:p w14:paraId="6221540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2004" w:type="dxa"/>
            <w:noWrap/>
          </w:tcPr>
          <w:p w14:paraId="33A09E6E" w14:textId="2BDA6CCD"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tcPr>
          <w:p w14:paraId="33EAA34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1132CC" w:rsidRPr="00760590" w14:paraId="2C557CC2"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8CA179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weeks</w:t>
            </w:r>
          </w:p>
        </w:tc>
        <w:tc>
          <w:tcPr>
            <w:tcW w:w="1909" w:type="dxa"/>
            <w:noWrap/>
            <w:hideMark/>
          </w:tcPr>
          <w:p w14:paraId="6BF79C4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1534026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74CE763" w14:textId="77777777" w:rsidR="001132CC" w:rsidRPr="0076059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0D2B5D5F" w14:textId="756A6BCF" w:rsidR="00614252" w:rsidRPr="00760590" w:rsidRDefault="00614252">
      <w:pPr>
        <w:rPr>
          <w:rFonts w:cs="Arial"/>
        </w:rPr>
      </w:pPr>
    </w:p>
    <w:sectPr w:rsidR="00614252" w:rsidRPr="00760590">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ke Patterson" w:date="2020-05-21T10:47:00Z" w:initials="LP">
    <w:p w14:paraId="3DDF997E" w14:textId="629A8FDC" w:rsidR="002F746D" w:rsidRDefault="002F746D">
      <w:pPr>
        <w:pStyle w:val="CommentText"/>
      </w:pPr>
      <w:r>
        <w:rPr>
          <w:rStyle w:val="CommentReference"/>
        </w:rPr>
        <w:annotationRef/>
      </w:r>
      <w:proofErr w:type="spellStart"/>
      <w:r>
        <w:t>Kuangchi</w:t>
      </w:r>
      <w:proofErr w:type="spellEnd"/>
      <w:r>
        <w:t>, you will note we have elected to keep using the 2012 FMLA survey wave in this issue brief. This is because the ACM model is not configured to handle the new 2019 survey data, and we wanted to ensure the comparison we made in this report was as apples-to-apples as possible.</w:t>
      </w:r>
      <w:r w:rsidR="008D10A3">
        <w:t xml:space="preserve"> I have added a footnote explaining this too on page 3.</w:t>
      </w:r>
    </w:p>
  </w:comment>
  <w:comment w:id="3" w:author="Chief Evaluation Office" w:date="2020-02-28T09:44:00Z" w:initials="CEO">
    <w:p w14:paraId="5380BF98" w14:textId="6F1AA7BF" w:rsidR="002F746D" w:rsidRDefault="002F746D">
      <w:pPr>
        <w:pStyle w:val="CommentText"/>
      </w:pPr>
      <w:r>
        <w:rPr>
          <w:rStyle w:val="CommentReference"/>
        </w:rPr>
        <w:annotationRef/>
      </w:r>
      <w:r>
        <w:t>Date of the model?  Please give citation.</w:t>
      </w:r>
    </w:p>
  </w:comment>
  <w:comment w:id="4" w:author="Luke Patterson" w:date="2020-05-22T11:00:00Z" w:initials="LP">
    <w:p w14:paraId="04252006" w14:textId="797506EA" w:rsidR="00964A7E" w:rsidRDefault="00964A7E">
      <w:pPr>
        <w:pStyle w:val="CommentText"/>
      </w:pPr>
      <w:r>
        <w:rPr>
          <w:rStyle w:val="CommentReference"/>
        </w:rPr>
        <w:annotationRef/>
      </w:r>
      <w:r>
        <w:t>All comments without a reply have been addressed without further response.</w:t>
      </w:r>
    </w:p>
  </w:comment>
  <w:comment w:id="13" w:author="Chief Evaluation Office" w:date="2020-02-28T09:51:00Z" w:initials="CEO">
    <w:p w14:paraId="6A43E41B" w14:textId="37D8D1FA" w:rsidR="002F746D" w:rsidRDefault="002F746D">
      <w:pPr>
        <w:pStyle w:val="CommentText"/>
      </w:pPr>
      <w:r>
        <w:rPr>
          <w:rStyle w:val="CommentReference"/>
        </w:rPr>
        <w:annotationRef/>
      </w:r>
      <w:r>
        <w:t>We can discuss if this is the best option to name this model.</w:t>
      </w:r>
    </w:p>
  </w:comment>
  <w:comment w:id="40" w:author="Chief Evaluation Office" w:date="2020-02-28T10:50:00Z" w:initials="CEO">
    <w:p w14:paraId="1CABA30E" w14:textId="36C21802" w:rsidR="002F746D" w:rsidRDefault="002F746D">
      <w:pPr>
        <w:pStyle w:val="CommentText"/>
      </w:pPr>
      <w:r>
        <w:rPr>
          <w:rStyle w:val="CommentReference"/>
        </w:rPr>
        <w:annotationRef/>
      </w:r>
      <w:r>
        <w:t xml:space="preserve">Some of the information in this section seems repetitive from the introduction above.   Suggest combining the Introduction into this section and trim the repetition out.  </w:t>
      </w:r>
    </w:p>
  </w:comment>
  <w:comment w:id="41" w:author="Chief Evaluation Office" w:date="2020-02-28T11:32:00Z" w:initials="CEO">
    <w:p w14:paraId="7090661B" w14:textId="2F2F6595" w:rsidR="002F746D" w:rsidRDefault="002F746D">
      <w:pPr>
        <w:pStyle w:val="CommentText"/>
      </w:pPr>
      <w:r>
        <w:rPr>
          <w:rStyle w:val="CommentReference"/>
        </w:rPr>
        <w:annotationRef/>
      </w:r>
      <w:r>
        <w:t xml:space="preserve">Footnote to describe the latest update on paid leaves for federal workers. </w:t>
      </w:r>
    </w:p>
  </w:comment>
  <w:comment w:id="45" w:author="Chief Evaluation Office" w:date="2020-02-28T11:33:00Z" w:initials="CEO">
    <w:p w14:paraId="3106140F" w14:textId="2EFF3FB1" w:rsidR="002F746D" w:rsidRDefault="002F746D">
      <w:pPr>
        <w:pStyle w:val="CommentText"/>
      </w:pPr>
      <w:r>
        <w:rPr>
          <w:rStyle w:val="CommentReference"/>
        </w:rPr>
        <w:annotationRef/>
      </w:r>
      <w:r>
        <w:t xml:space="preserve">You can cite the FMLA Surveys reports, either in 2012 or the new ones (upcoming in April2020). </w:t>
      </w:r>
    </w:p>
  </w:comment>
  <w:comment w:id="48" w:author="Chief Evaluation Office" w:date="2020-02-28T11:35:00Z" w:initials="CEO">
    <w:p w14:paraId="149613E2" w14:textId="2ADC119A" w:rsidR="002F746D" w:rsidRDefault="002F746D">
      <w:pPr>
        <w:pStyle w:val="CommentText"/>
      </w:pPr>
      <w:r>
        <w:rPr>
          <w:rStyle w:val="CommentReference"/>
        </w:rPr>
        <w:annotationRef/>
      </w:r>
      <w:r>
        <w:t>Citation?</w:t>
      </w:r>
    </w:p>
  </w:comment>
  <w:comment w:id="55" w:author="Chief Evaluation Office" w:date="2020-02-28T11:36:00Z" w:initials="CEO">
    <w:p w14:paraId="0C68E6AC" w14:textId="1141D254" w:rsidR="002F746D" w:rsidRDefault="002F746D">
      <w:pPr>
        <w:pStyle w:val="CommentText"/>
      </w:pPr>
      <w:r>
        <w:rPr>
          <w:rStyle w:val="CommentReference"/>
        </w:rPr>
        <w:annotationRef/>
      </w:r>
      <w:r>
        <w:t>Citation?</w:t>
      </w:r>
    </w:p>
  </w:comment>
  <w:comment w:id="95" w:author="Chief Evaluation Office" w:date="2020-02-28T11:54:00Z" w:initials="CEO">
    <w:p w14:paraId="5F4E6529" w14:textId="5239ECEC" w:rsidR="002F746D" w:rsidRDefault="002F746D">
      <w:pPr>
        <w:pStyle w:val="CommentText"/>
      </w:pPr>
      <w:r>
        <w:rPr>
          <w:rStyle w:val="CommentReference"/>
        </w:rPr>
        <w:annotationRef/>
      </w:r>
      <w:r>
        <w:t>Spell out ACS.</w:t>
      </w:r>
    </w:p>
  </w:comment>
  <w:comment w:id="92" w:author="Chief Evaluation Office" w:date="2020-02-28T11:47:00Z" w:initials="CEO">
    <w:p w14:paraId="06AEB61D" w14:textId="38128148" w:rsidR="002F746D" w:rsidRDefault="002F746D">
      <w:pPr>
        <w:pStyle w:val="CommentText"/>
      </w:pPr>
      <w:r>
        <w:rPr>
          <w:rStyle w:val="CommentReference"/>
        </w:rPr>
        <w:annotationRef/>
      </w:r>
      <w:r>
        <w:t>What is your plan about this?  Since we are going to update the model using newer data, will we need to update the results here, too?</w:t>
      </w:r>
    </w:p>
  </w:comment>
  <w:comment w:id="93" w:author="Luke Patterson" w:date="2020-05-21T11:19:00Z" w:initials="LP">
    <w:p w14:paraId="2CBB3558" w14:textId="55B73CDC" w:rsidR="002F746D" w:rsidRDefault="002F746D">
      <w:pPr>
        <w:pStyle w:val="CommentText"/>
      </w:pPr>
      <w:r>
        <w:rPr>
          <w:rStyle w:val="CommentReference"/>
        </w:rPr>
        <w:annotationRef/>
      </w:r>
      <w:r>
        <w:t>As I mentioned in my note at the top, this issue brief will keep using the 2012 wave so we can properly compare with the ACM model. The rest of the issue briefs will use 2019.</w:t>
      </w:r>
      <w:r w:rsidR="00964A7E">
        <w:t xml:space="preserve"> I explain this in the footnote on the next page as well.</w:t>
      </w:r>
    </w:p>
  </w:comment>
  <w:comment w:id="97" w:author="Chief Evaluation Office" w:date="2020-02-28T12:40:00Z" w:initials="CEO">
    <w:p w14:paraId="13ABD8F5" w14:textId="551E7FCB" w:rsidR="002F746D" w:rsidRDefault="002F746D">
      <w:pPr>
        <w:pStyle w:val="CommentText"/>
      </w:pPr>
      <w:r>
        <w:rPr>
          <w:rStyle w:val="CommentReference"/>
        </w:rPr>
        <w:annotationRef/>
      </w:r>
      <w:r>
        <w:t>Any websites to cite for these state data sources?</w:t>
      </w:r>
    </w:p>
  </w:comment>
  <w:comment w:id="118" w:author="Chief Evaluation Office" w:date="2020-02-28T11:52:00Z" w:initials="CEO">
    <w:p w14:paraId="2E895E2F" w14:textId="04465535" w:rsidR="002F746D" w:rsidRDefault="002F746D">
      <w:pPr>
        <w:pStyle w:val="CommentText"/>
      </w:pPr>
      <w:r>
        <w:rPr>
          <w:rStyle w:val="CommentReference"/>
        </w:rPr>
        <w:annotationRef/>
      </w:r>
      <w:r>
        <w:t>Please spell it out.  Also, Specify the year and the wave of the data, and give citation.</w:t>
      </w:r>
    </w:p>
  </w:comment>
  <w:comment w:id="119" w:author="Luke Patterson" w:date="2020-05-22T10:45:00Z" w:initials="LP">
    <w:p w14:paraId="31F32BFB" w14:textId="0759F315" w:rsidR="008D10A3" w:rsidRDefault="008D10A3">
      <w:pPr>
        <w:pStyle w:val="CommentText"/>
      </w:pPr>
      <w:r>
        <w:rPr>
          <w:rStyle w:val="CommentReference"/>
        </w:rPr>
        <w:annotationRef/>
      </w:r>
      <w:r>
        <w:t xml:space="preserve">Added a footnote and explained why this issue brief is using the </w:t>
      </w:r>
      <w:r w:rsidR="00964A7E">
        <w:t xml:space="preserve">2012 wave and not the </w:t>
      </w:r>
      <w:r>
        <w:t>2019 wave data.</w:t>
      </w:r>
    </w:p>
  </w:comment>
  <w:comment w:id="143" w:author="Chief Evaluation Office" w:date="2020-02-28T11:53:00Z" w:initials="CEO">
    <w:p w14:paraId="6F49C8B5" w14:textId="0BAA8BAC" w:rsidR="002F746D" w:rsidRDefault="002F746D">
      <w:pPr>
        <w:pStyle w:val="CommentText"/>
      </w:pPr>
      <w:r>
        <w:rPr>
          <w:rStyle w:val="CommentReference"/>
        </w:rPr>
        <w:annotationRef/>
      </w:r>
      <w:r>
        <w:t>Same for the ACS data.  Specify and give citation.</w:t>
      </w:r>
    </w:p>
  </w:comment>
  <w:comment w:id="147" w:author="Chief Evaluation Office" w:date="2020-02-28T12:34:00Z" w:initials="CEO">
    <w:p w14:paraId="36D57A7E" w14:textId="2FC0F158" w:rsidR="002F746D" w:rsidRDefault="002F746D">
      <w:pPr>
        <w:pStyle w:val="CommentText"/>
      </w:pPr>
      <w:r>
        <w:rPr>
          <w:rStyle w:val="CommentReference"/>
        </w:rPr>
        <w:annotationRef/>
      </w:r>
      <w:r>
        <w:t xml:space="preserve">This paragraph is quite confusing to me. The exhibit 1 seems clear, but somehow the description creates more questions than clarifies.  When you say “leave taking behavior is imputed”, readers would wonder “how” is this done, particularly that this is a section of methodology. “The ACS data is selected…” also begs a question “who is selecting, and how it is selected”?    </w:t>
      </w:r>
    </w:p>
  </w:comment>
  <w:comment w:id="148" w:author="Luke Patterson" w:date="2020-05-21T14:59:00Z" w:initials="LP">
    <w:p w14:paraId="374034C6" w14:textId="4DEBA50F" w:rsidR="00662EEE" w:rsidRDefault="00662EEE">
      <w:pPr>
        <w:pStyle w:val="CommentText"/>
      </w:pPr>
      <w:r>
        <w:rPr>
          <w:rStyle w:val="CommentReference"/>
        </w:rPr>
        <w:annotationRef/>
      </w:r>
      <w:r>
        <w:t>Revised to make more clear</w:t>
      </w:r>
    </w:p>
  </w:comment>
  <w:comment w:id="153" w:author="Chief Evaluation Office" w:date="2020-02-28T12:38:00Z" w:initials="CEO">
    <w:p w14:paraId="662F0E4F" w14:textId="252E998D" w:rsidR="002F746D" w:rsidRDefault="002F746D">
      <w:pPr>
        <w:pStyle w:val="CommentText"/>
      </w:pPr>
      <w:r>
        <w:rPr>
          <w:rStyle w:val="CommentReference"/>
        </w:rPr>
        <w:annotationRef/>
      </w:r>
      <w:r>
        <w:t>Can we refer to the model documentation, since everything will be published on the CEO website?</w:t>
      </w:r>
    </w:p>
  </w:comment>
  <w:comment w:id="154" w:author="Luke Patterson" w:date="2020-05-21T11:26:00Z" w:initials="LP">
    <w:p w14:paraId="17200F09" w14:textId="033F0D23" w:rsidR="002F746D" w:rsidRDefault="002F746D">
      <w:pPr>
        <w:pStyle w:val="CommentText"/>
      </w:pPr>
      <w:r>
        <w:rPr>
          <w:rStyle w:val="CommentReference"/>
        </w:rPr>
        <w:annotationRef/>
      </w:r>
      <w:r>
        <w:t xml:space="preserve">Agreed. </w:t>
      </w:r>
      <w:r w:rsidR="00B4418F">
        <w:t>Leaving a placeholder footnote for when a URL to this is available</w:t>
      </w:r>
      <w:r>
        <w:t>.</w:t>
      </w:r>
    </w:p>
  </w:comment>
  <w:comment w:id="161" w:author="Chief Evaluation Office" w:date="2020-02-28T12:53:00Z" w:initials="CEO">
    <w:p w14:paraId="3DF32DE7" w14:textId="5E381733" w:rsidR="002F746D" w:rsidRDefault="002F746D">
      <w:pPr>
        <w:pStyle w:val="CommentText"/>
      </w:pPr>
      <w:r>
        <w:rPr>
          <w:rStyle w:val="CommentReference"/>
        </w:rPr>
        <w:annotationRef/>
      </w:r>
      <w:r>
        <w:t>? …” that are determined”?</w:t>
      </w:r>
    </w:p>
  </w:comment>
  <w:comment w:id="164" w:author="Chief Evaluation Office" w:date="2020-02-28T12:55:00Z" w:initials="CEO">
    <w:p w14:paraId="0821C892" w14:textId="7A58D13D" w:rsidR="002F746D" w:rsidRDefault="002F746D">
      <w:pPr>
        <w:pStyle w:val="CommentText"/>
      </w:pPr>
      <w:r>
        <w:rPr>
          <w:rStyle w:val="CommentReference"/>
        </w:rPr>
        <w:annotationRef/>
      </w:r>
      <w:r>
        <w:t>Which are?</w:t>
      </w:r>
    </w:p>
  </w:comment>
  <w:comment w:id="166" w:author="Chief Evaluation Office" w:date="2020-02-28T12:59:00Z" w:initials="CEO">
    <w:p w14:paraId="3DC5CAB1" w14:textId="4C8B2BD9" w:rsidR="002F746D" w:rsidRDefault="002F746D">
      <w:pPr>
        <w:pStyle w:val="CommentText"/>
      </w:pPr>
      <w:r>
        <w:rPr>
          <w:rStyle w:val="CommentReference"/>
        </w:rPr>
        <w:annotationRef/>
      </w:r>
      <w:r>
        <w:t>Can you clarify?  Why are you using ACM model parameters and not DOL-IMPAQ model parameters?  Are you comparing the two models?</w:t>
      </w:r>
    </w:p>
  </w:comment>
  <w:comment w:id="167" w:author="Luke Patterson" w:date="2020-05-21T15:02:00Z" w:initials="LP">
    <w:p w14:paraId="0E9AA12F" w14:textId="0E3BCDB2" w:rsidR="00B4418F" w:rsidRDefault="00B4418F">
      <w:pPr>
        <w:pStyle w:val="CommentText"/>
      </w:pPr>
      <w:r>
        <w:rPr>
          <w:rStyle w:val="CommentReference"/>
        </w:rPr>
        <w:annotationRef/>
      </w:r>
      <w:r>
        <w:t>Yes, since we are trying to compare the two models, we want to run the simulations with a few differences between the model parameters as possible.</w:t>
      </w:r>
    </w:p>
  </w:comment>
  <w:comment w:id="170" w:author="Chief Evaluation Office" w:date="2020-02-28T13:00:00Z" w:initials="CEO">
    <w:p w14:paraId="4B8708D2" w14:textId="204239B3" w:rsidR="002F746D" w:rsidRDefault="002F746D">
      <w:pPr>
        <w:pStyle w:val="CommentText"/>
      </w:pPr>
      <w:r>
        <w:rPr>
          <w:rStyle w:val="CommentReference"/>
        </w:rPr>
        <w:annotationRef/>
      </w:r>
      <w:r>
        <w:t xml:space="preserve">Are the numbers different for Python version? Either way, please say something to clarify. </w:t>
      </w:r>
    </w:p>
  </w:comment>
  <w:comment w:id="171" w:author="Luke Patterson" w:date="2020-05-21T15:03:00Z" w:initials="LP">
    <w:p w14:paraId="3D9FF9FD" w14:textId="4ECE49C5" w:rsidR="00B4418F" w:rsidRDefault="00B4418F">
      <w:pPr>
        <w:pStyle w:val="CommentText"/>
      </w:pPr>
      <w:r>
        <w:rPr>
          <w:rStyle w:val="CommentReference"/>
        </w:rPr>
        <w:annotationRef/>
      </w:r>
      <w:r>
        <w:t>We are doing this as part of issue brief</w:t>
      </w:r>
    </w:p>
  </w:comment>
  <w:comment w:id="174" w:author="Luke Patterson" w:date="2020-05-22T10:49:00Z" w:initials="LP">
    <w:p w14:paraId="7136EA1F" w14:textId="48F2ED7B" w:rsidR="008D10A3" w:rsidRDefault="008D10A3">
      <w:pPr>
        <w:pStyle w:val="CommentText"/>
      </w:pPr>
      <w:r>
        <w:rPr>
          <w:rStyle w:val="CommentReference"/>
        </w:rPr>
        <w:annotationRef/>
      </w:r>
      <w:r>
        <w:t xml:space="preserve">Based on some recent small model </w:t>
      </w:r>
      <w:proofErr w:type="spellStart"/>
      <w:r>
        <w:t>tweeks</w:t>
      </w:r>
      <w:proofErr w:type="spellEnd"/>
      <w:r>
        <w:t xml:space="preserve"> and improvements, the IMPAQ-DOL model numbers are slightly different from the first draft submission. I have updated graphs/numbers throughout, though conclusions largely remain the same.</w:t>
      </w:r>
    </w:p>
  </w:comment>
  <w:comment w:id="176" w:author="Chief Evaluation Office" w:date="2020-02-28T13:10:00Z" w:initials="CEO">
    <w:p w14:paraId="6B5BD070" w14:textId="6CE1CE84" w:rsidR="002F746D" w:rsidRDefault="002F746D">
      <w:pPr>
        <w:pStyle w:val="CommentText"/>
      </w:pPr>
      <w:r>
        <w:rPr>
          <w:rStyle w:val="CommentReference"/>
        </w:rPr>
        <w:annotationRef/>
      </w:r>
      <w:r>
        <w:t>This should be moved to the earlier section when you first talk about these state data.</w:t>
      </w:r>
    </w:p>
  </w:comment>
  <w:comment w:id="177" w:author="Luke Patterson" w:date="2020-05-21T15:05:00Z" w:initials="LP">
    <w:p w14:paraId="2ED624EE" w14:textId="5E116172" w:rsidR="00B4418F" w:rsidRDefault="00B4418F">
      <w:pPr>
        <w:pStyle w:val="CommentText"/>
      </w:pPr>
      <w:r>
        <w:rPr>
          <w:rStyle w:val="CommentReference"/>
        </w:rPr>
        <w:annotationRef/>
      </w:r>
      <w:r>
        <w:t>I have moved the URLs to earlier as requested.</w:t>
      </w:r>
    </w:p>
  </w:comment>
  <w:comment w:id="201" w:author="Chief Evaluation Office" w:date="2020-02-28T13:11:00Z" w:initials="CEO">
    <w:p w14:paraId="76A8B86B" w14:textId="77777777" w:rsidR="002F746D" w:rsidRDefault="002F746D">
      <w:pPr>
        <w:pStyle w:val="CommentText"/>
      </w:pPr>
      <w:r>
        <w:rPr>
          <w:rStyle w:val="CommentReference"/>
        </w:rPr>
        <w:annotationRef/>
      </w:r>
      <w:r>
        <w:t xml:space="preserve">You are actually comparing outputs from the ACM modal and DOL-IMPAQ model! It was not clear in the previous sections. </w:t>
      </w:r>
    </w:p>
    <w:p w14:paraId="0EB54F2A" w14:textId="77777777" w:rsidR="002F746D" w:rsidRDefault="002F746D">
      <w:pPr>
        <w:pStyle w:val="CommentText"/>
      </w:pPr>
    </w:p>
    <w:p w14:paraId="62C3731F" w14:textId="21861317" w:rsidR="002F746D" w:rsidRDefault="002F746D">
      <w:pPr>
        <w:pStyle w:val="CommentText"/>
      </w:pPr>
      <w:r>
        <w:t xml:space="preserve">You are actually doing multiple comparisons in this paper:  DOL-IMPAQ with benchmarks, and comparing that with ACM model with benchmarks.  There are also two different benchmarks.  Suggest clarifying these in the beginning of the paper.  </w:t>
      </w:r>
    </w:p>
  </w:comment>
  <w:comment w:id="202" w:author="Luke Patterson" w:date="2020-05-22T10:41:00Z" w:initials="LP">
    <w:p w14:paraId="472B5B73" w14:textId="3E1D42FF" w:rsidR="008D10A3" w:rsidRDefault="008D10A3">
      <w:pPr>
        <w:pStyle w:val="CommentText"/>
      </w:pPr>
      <w:r>
        <w:rPr>
          <w:rStyle w:val="CommentReference"/>
        </w:rPr>
        <w:annotationRef/>
      </w:r>
      <w:r>
        <w:t>I have made some edits to the first couple of paragraphs to make this more clear.</w:t>
      </w:r>
    </w:p>
  </w:comment>
  <w:comment w:id="212" w:author="Chief Evaluation Office" w:date="2020-02-28T13:19:00Z" w:initials="CEO">
    <w:p w14:paraId="6071D758" w14:textId="1653C6C0" w:rsidR="002F746D" w:rsidRDefault="002F746D">
      <w:pPr>
        <w:pStyle w:val="CommentText"/>
      </w:pPr>
      <w:r>
        <w:rPr>
          <w:rStyle w:val="CommentReference"/>
        </w:rPr>
        <w:annotationRef/>
      </w:r>
      <w:r>
        <w:t>How? Perhaps a footnote to give a bit more info?</w:t>
      </w:r>
    </w:p>
  </w:comment>
  <w:comment w:id="213" w:author="Luke Patterson" w:date="2020-05-21T15:25:00Z" w:initials="LP">
    <w:p w14:paraId="53D0E49B" w14:textId="3F53C01D" w:rsidR="009D0B8C" w:rsidRDefault="009D0B8C">
      <w:pPr>
        <w:pStyle w:val="CommentText"/>
      </w:pPr>
      <w:r>
        <w:rPr>
          <w:rStyle w:val="CommentReference"/>
        </w:rPr>
        <w:annotationRef/>
      </w:r>
      <w:r>
        <w:t>I have added a footnote.</w:t>
      </w:r>
    </w:p>
  </w:comment>
  <w:comment w:id="227" w:author="Chief Evaluation Office" w:date="2020-02-28T13:21:00Z" w:initials="CEO">
    <w:p w14:paraId="10282762" w14:textId="740D7927" w:rsidR="002F746D" w:rsidRDefault="002F746D">
      <w:pPr>
        <w:pStyle w:val="CommentText"/>
      </w:pPr>
      <w:r>
        <w:rPr>
          <w:rStyle w:val="CommentReference"/>
        </w:rPr>
        <w:annotationRef/>
      </w:r>
      <w:r>
        <w:t>The definitions of these leaves – are they based on the states’ definitions or something else?</w:t>
      </w:r>
    </w:p>
  </w:comment>
  <w:comment w:id="228" w:author="Luke Patterson" w:date="2020-05-21T15:09:00Z" w:initials="LP">
    <w:p w14:paraId="17378DDF" w14:textId="3549E207" w:rsidR="00B4418F" w:rsidRDefault="00B4418F">
      <w:pPr>
        <w:pStyle w:val="CommentText"/>
      </w:pPr>
      <w:r>
        <w:rPr>
          <w:rStyle w:val="CommentReference"/>
        </w:rPr>
        <w:annotationRef/>
      </w:r>
      <w:r>
        <w:t>They are based on state definitions, which are consistent across all states currently implementing these programs. I have added a footnote.</w:t>
      </w:r>
    </w:p>
  </w:comment>
  <w:comment w:id="238" w:author="Chief Evaluation Office" w:date="2020-02-28T13:26:00Z" w:initials="CEO">
    <w:p w14:paraId="7894F215" w14:textId="40B53DC6" w:rsidR="002F746D" w:rsidRDefault="002F746D">
      <w:pPr>
        <w:pStyle w:val="CommentText"/>
      </w:pPr>
      <w:r>
        <w:rPr>
          <w:rStyle w:val="CommentReference"/>
        </w:rPr>
        <w:annotationRef/>
      </w:r>
      <w:r>
        <w:t>Probably should move this to later section when you discuss Exhibit 7.</w:t>
      </w:r>
    </w:p>
  </w:comment>
  <w:comment w:id="239" w:author="Luke Patterson" w:date="2020-05-22T10:47:00Z" w:initials="LP">
    <w:p w14:paraId="28558930" w14:textId="7BEF33C9" w:rsidR="008D10A3" w:rsidRDefault="008D10A3">
      <w:pPr>
        <w:pStyle w:val="CommentText"/>
      </w:pPr>
      <w:r>
        <w:rPr>
          <w:rStyle w:val="CommentReference"/>
        </w:rPr>
        <w:annotationRef/>
      </w:r>
      <w:r>
        <w:t>Addressed.</w:t>
      </w:r>
    </w:p>
  </w:comment>
  <w:comment w:id="292" w:author="Chief Evaluation Office" w:date="2020-02-28T13:31:00Z" w:initials="CEO">
    <w:p w14:paraId="7B6CE8F6" w14:textId="7FD97F06" w:rsidR="002F746D" w:rsidRDefault="002F746D">
      <w:pPr>
        <w:pStyle w:val="CommentText"/>
      </w:pPr>
      <w:r>
        <w:rPr>
          <w:rStyle w:val="CommentReference"/>
        </w:rPr>
        <w:annotationRef/>
      </w:r>
      <w:r>
        <w:t xml:space="preserve">Tell readers more, or give a reference to documentation so that people can look for the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DF997E" w15:done="0"/>
  <w15:commentEx w15:paraId="5380BF98" w15:done="0"/>
  <w15:commentEx w15:paraId="04252006" w15:paraIdParent="5380BF98" w15:done="0"/>
  <w15:commentEx w15:paraId="6A43E41B" w15:done="0"/>
  <w15:commentEx w15:paraId="1CABA30E" w15:done="0"/>
  <w15:commentEx w15:paraId="7090661B" w15:done="0"/>
  <w15:commentEx w15:paraId="3106140F" w15:done="0"/>
  <w15:commentEx w15:paraId="149613E2" w15:done="0"/>
  <w15:commentEx w15:paraId="0C68E6AC" w15:done="0"/>
  <w15:commentEx w15:paraId="5F4E6529" w15:done="0"/>
  <w15:commentEx w15:paraId="06AEB61D" w15:done="0"/>
  <w15:commentEx w15:paraId="2CBB3558" w15:paraIdParent="06AEB61D" w15:done="0"/>
  <w15:commentEx w15:paraId="13ABD8F5" w15:done="0"/>
  <w15:commentEx w15:paraId="2E895E2F" w15:done="0"/>
  <w15:commentEx w15:paraId="31F32BFB" w15:paraIdParent="2E895E2F" w15:done="0"/>
  <w15:commentEx w15:paraId="6F49C8B5" w15:done="0"/>
  <w15:commentEx w15:paraId="36D57A7E" w15:done="0"/>
  <w15:commentEx w15:paraId="374034C6" w15:paraIdParent="36D57A7E" w15:done="0"/>
  <w15:commentEx w15:paraId="662F0E4F" w15:done="0"/>
  <w15:commentEx w15:paraId="17200F09" w15:paraIdParent="662F0E4F" w15:done="0"/>
  <w15:commentEx w15:paraId="3DF32DE7" w15:done="0"/>
  <w15:commentEx w15:paraId="0821C892" w15:done="0"/>
  <w15:commentEx w15:paraId="3DC5CAB1" w15:done="0"/>
  <w15:commentEx w15:paraId="0E9AA12F" w15:paraIdParent="3DC5CAB1" w15:done="0"/>
  <w15:commentEx w15:paraId="4B8708D2" w15:done="0"/>
  <w15:commentEx w15:paraId="3D9FF9FD" w15:paraIdParent="4B8708D2" w15:done="0"/>
  <w15:commentEx w15:paraId="7136EA1F" w15:done="0"/>
  <w15:commentEx w15:paraId="6B5BD070" w15:done="0"/>
  <w15:commentEx w15:paraId="2ED624EE" w15:paraIdParent="6B5BD070" w15:done="0"/>
  <w15:commentEx w15:paraId="62C3731F" w15:done="0"/>
  <w15:commentEx w15:paraId="472B5B73" w15:paraIdParent="62C3731F" w15:done="0"/>
  <w15:commentEx w15:paraId="6071D758" w15:done="0"/>
  <w15:commentEx w15:paraId="53D0E49B" w15:paraIdParent="6071D758" w15:done="0"/>
  <w15:commentEx w15:paraId="10282762" w15:done="0"/>
  <w15:commentEx w15:paraId="17378DDF" w15:paraIdParent="10282762" w15:done="0"/>
  <w15:commentEx w15:paraId="7894F215" w15:done="0"/>
  <w15:commentEx w15:paraId="28558930" w15:paraIdParent="7894F215" w15:done="0"/>
  <w15:commentEx w15:paraId="7B6CE8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74D1A" w14:textId="77777777" w:rsidR="00963048" w:rsidRDefault="00963048" w:rsidP="00801EFD">
      <w:pPr>
        <w:spacing w:after="0" w:line="240" w:lineRule="auto"/>
      </w:pPr>
      <w:r>
        <w:separator/>
      </w:r>
    </w:p>
  </w:endnote>
  <w:endnote w:type="continuationSeparator" w:id="0">
    <w:p w14:paraId="57AC6770" w14:textId="77777777" w:rsidR="00963048" w:rsidRDefault="00963048"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0122A35D" w:rsidR="002F746D" w:rsidRPr="004A5DB4" w:rsidRDefault="002F746D"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A06ECE">
      <w:rPr>
        <w:rFonts w:cs="Times New Roman"/>
        <w:noProof/>
        <w:sz w:val="20"/>
      </w:rPr>
      <w:t>10</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2F746D" w:rsidRPr="004A5DB4" w:rsidRDefault="002F746D"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D6C0C" w14:textId="77777777" w:rsidR="00963048" w:rsidRDefault="00963048" w:rsidP="00801EFD">
      <w:pPr>
        <w:spacing w:after="0" w:line="240" w:lineRule="auto"/>
      </w:pPr>
      <w:r>
        <w:separator/>
      </w:r>
    </w:p>
  </w:footnote>
  <w:footnote w:type="continuationSeparator" w:id="0">
    <w:p w14:paraId="55B019F8" w14:textId="77777777" w:rsidR="00963048" w:rsidRDefault="00963048" w:rsidP="00801EFD">
      <w:pPr>
        <w:spacing w:after="0" w:line="240" w:lineRule="auto"/>
      </w:pPr>
      <w:r>
        <w:continuationSeparator/>
      </w:r>
    </w:p>
  </w:footnote>
  <w:footnote w:id="1">
    <w:p w14:paraId="713D7782" w14:textId="59248387" w:rsidR="002F746D" w:rsidRDefault="002F746D">
      <w:pPr>
        <w:pStyle w:val="FootnoteText"/>
      </w:pPr>
      <w:ins w:id="9" w:author="Luke Patterson" w:date="2020-05-21T10:36:00Z">
        <w:r>
          <w:rPr>
            <w:rStyle w:val="FootnoteReference"/>
          </w:rPr>
          <w:footnoteRef/>
        </w:r>
        <w:r>
          <w:t xml:space="preserve"> </w:t>
        </w:r>
        <w:r>
          <w:rPr>
            <w:rFonts w:cs="Arial"/>
            <w:color w:val="222222"/>
            <w:shd w:val="clear" w:color="auto" w:fill="FFFFFF"/>
          </w:rPr>
          <w:t xml:space="preserve">Clayton-Matthews, Alan, and Randy </w:t>
        </w:r>
        <w:proofErr w:type="spellStart"/>
        <w:r>
          <w:rPr>
            <w:rFonts w:cs="Arial"/>
            <w:color w:val="222222"/>
            <w:shd w:val="clear" w:color="auto" w:fill="FFFFFF"/>
          </w:rPr>
          <w:t>Albelda</w:t>
        </w:r>
        <w:proofErr w:type="spellEnd"/>
        <w:r>
          <w:rPr>
            <w:rFonts w:cs="Arial"/>
            <w:color w:val="222222"/>
            <w:shd w:val="clear" w:color="auto" w:fill="FFFFFF"/>
          </w:rPr>
          <w:t xml:space="preserve">. "Description of the </w:t>
        </w:r>
        <w:proofErr w:type="spellStart"/>
        <w:r>
          <w:rPr>
            <w:rFonts w:cs="Arial"/>
            <w:color w:val="222222"/>
            <w:shd w:val="clear" w:color="auto" w:fill="FFFFFF"/>
          </w:rPr>
          <w:t>Albelda</w:t>
        </w:r>
        <w:proofErr w:type="spellEnd"/>
        <w:r>
          <w:rPr>
            <w:rFonts w:cs="Arial"/>
            <w:color w:val="222222"/>
            <w:shd w:val="clear" w:color="auto" w:fill="FFFFFF"/>
          </w:rPr>
          <w:t xml:space="preserve"> Clayton-Matthews/IWPR 2017 Paid Family and Medical Leave Simulator Model." (2017).</w:t>
        </w:r>
      </w:ins>
    </w:p>
  </w:footnote>
  <w:footnote w:id="2">
    <w:p w14:paraId="715AAD55" w14:textId="4F87AB8E" w:rsidR="002F746D" w:rsidRDefault="002F746D">
      <w:pPr>
        <w:pStyle w:val="FootnoteText"/>
      </w:pPr>
      <w:ins w:id="43" w:author="Luke Patterson" w:date="2020-05-21T10:39:00Z">
        <w:r>
          <w:rPr>
            <w:rStyle w:val="FootnoteReference"/>
          </w:rPr>
          <w:footnoteRef/>
        </w:r>
        <w:r>
          <w:t xml:space="preserve"> Though starting October 1, 2020, federal employees will be entitled to up to 12 weeks of paid maternity leave.</w:t>
        </w:r>
      </w:ins>
      <w:ins w:id="44" w:author="Luke Patterson" w:date="2020-05-21T10:40:00Z">
        <w:r>
          <w:t xml:space="preserve"> See </w:t>
        </w:r>
        <w:r w:rsidRPr="00F93B1B">
          <w:t>H.R.1534 - Federal Employee Paid Leave Act</w:t>
        </w:r>
        <w:r>
          <w:t>.</w:t>
        </w:r>
      </w:ins>
    </w:p>
  </w:footnote>
  <w:footnote w:id="3">
    <w:p w14:paraId="04FAFF08" w14:textId="3578311D" w:rsidR="002F746D" w:rsidRDefault="002F746D">
      <w:pPr>
        <w:pStyle w:val="FootnoteText"/>
      </w:pPr>
      <w:ins w:id="47" w:author="Luke Patterson" w:date="2020-05-21T10:41:00Z">
        <w:r>
          <w:rPr>
            <w:rStyle w:val="FootnoteReference"/>
          </w:rPr>
          <w:footnoteRef/>
        </w:r>
        <w:r>
          <w:t xml:space="preserve"> </w:t>
        </w:r>
        <w:proofErr w:type="spellStart"/>
        <w:r>
          <w:rPr>
            <w:rFonts w:cs="Arial"/>
            <w:color w:val="222222"/>
            <w:shd w:val="clear" w:color="auto" w:fill="FFFFFF"/>
          </w:rPr>
          <w:t>Klerman</w:t>
        </w:r>
        <w:proofErr w:type="spellEnd"/>
        <w:r>
          <w:rPr>
            <w:rFonts w:cs="Arial"/>
            <w:color w:val="222222"/>
            <w:shd w:val="clear" w:color="auto" w:fill="FFFFFF"/>
          </w:rPr>
          <w:t xml:space="preserve">, Jacob Alex, Kelly Daley, and Alyssa </w:t>
        </w:r>
        <w:proofErr w:type="spellStart"/>
        <w:r>
          <w:rPr>
            <w:rFonts w:cs="Arial"/>
            <w:color w:val="222222"/>
            <w:shd w:val="clear" w:color="auto" w:fill="FFFFFF"/>
          </w:rPr>
          <w:t>Pozniak</w:t>
        </w:r>
        <w:proofErr w:type="spellEnd"/>
        <w:r>
          <w:rPr>
            <w:rFonts w:cs="Arial"/>
            <w:color w:val="222222"/>
            <w:shd w:val="clear" w:color="auto" w:fill="FFFFFF"/>
          </w:rPr>
          <w:t>. "Family and medical leave in 2012: Technical report." </w:t>
        </w:r>
        <w:r>
          <w:rPr>
            <w:rFonts w:cs="Arial"/>
            <w:i/>
            <w:iCs/>
            <w:color w:val="222222"/>
            <w:shd w:val="clear" w:color="auto" w:fill="FFFFFF"/>
          </w:rPr>
          <w:t xml:space="preserve">Cambridge, MA: </w:t>
        </w:r>
        <w:proofErr w:type="spellStart"/>
        <w:r>
          <w:rPr>
            <w:rFonts w:cs="Arial"/>
            <w:i/>
            <w:iCs/>
            <w:color w:val="222222"/>
            <w:shd w:val="clear" w:color="auto" w:fill="FFFFFF"/>
          </w:rPr>
          <w:t>Abt</w:t>
        </w:r>
        <w:proofErr w:type="spellEnd"/>
        <w:r>
          <w:rPr>
            <w:rFonts w:cs="Arial"/>
            <w:i/>
            <w:iCs/>
            <w:color w:val="222222"/>
            <w:shd w:val="clear" w:color="auto" w:fill="FFFFFF"/>
          </w:rPr>
          <w:t xml:space="preserve"> Associates </w:t>
        </w:r>
        <w:proofErr w:type="spellStart"/>
        <w:r>
          <w:rPr>
            <w:rFonts w:cs="Arial"/>
            <w:i/>
            <w:iCs/>
            <w:color w:val="222222"/>
            <w:shd w:val="clear" w:color="auto" w:fill="FFFFFF"/>
          </w:rPr>
          <w:t>Inc</w:t>
        </w:r>
        <w:proofErr w:type="spellEnd"/>
        <w:r>
          <w:rPr>
            <w:rFonts w:cs="Arial"/>
            <w:color w:val="222222"/>
            <w:shd w:val="clear" w:color="auto" w:fill="FFFFFF"/>
          </w:rPr>
          <w:t> (2012).</w:t>
        </w:r>
      </w:ins>
    </w:p>
  </w:footnote>
  <w:footnote w:id="4">
    <w:p w14:paraId="2590878D" w14:textId="7889BABA" w:rsidR="002F746D" w:rsidRDefault="002F746D">
      <w:pPr>
        <w:pStyle w:val="FootnoteText"/>
      </w:pPr>
      <w:ins w:id="50" w:author="Luke Patterson" w:date="2020-05-21T10:42:00Z">
        <w:r>
          <w:rPr>
            <w:rStyle w:val="FootnoteReference"/>
          </w:rPr>
          <w:footnoteRef/>
        </w:r>
        <w:r>
          <w:t xml:space="preserve"> </w:t>
        </w:r>
        <w:r>
          <w:rPr>
            <w:rFonts w:cs="Arial"/>
            <w:color w:val="222222"/>
            <w:shd w:val="clear" w:color="auto" w:fill="FFFFFF"/>
          </w:rPr>
          <w:t>Isaacs, Julia, Olivia Healy, and H. Elizabeth Peters. "Paid family leave in the United States." </w:t>
        </w:r>
        <w:r>
          <w:rPr>
            <w:rFonts w:cs="Arial"/>
            <w:i/>
            <w:iCs/>
            <w:color w:val="222222"/>
            <w:shd w:val="clear" w:color="auto" w:fill="FFFFFF"/>
          </w:rPr>
          <w:t>Urban Institute</w:t>
        </w:r>
        <w:r>
          <w:rPr>
            <w:rFonts w:cs="Arial"/>
            <w:color w:val="222222"/>
            <w:shd w:val="clear" w:color="auto" w:fill="FFFFFF"/>
          </w:rPr>
          <w:t> (2017).</w:t>
        </w:r>
      </w:ins>
    </w:p>
  </w:footnote>
  <w:footnote w:id="5">
    <w:p w14:paraId="7D096653" w14:textId="63DAE1CA" w:rsidR="002F746D" w:rsidRDefault="002F746D">
      <w:pPr>
        <w:pStyle w:val="FootnoteText"/>
      </w:pPr>
      <w:ins w:id="69" w:author="Luke Patterson" w:date="2020-05-21T10:59:00Z">
        <w:r>
          <w:rPr>
            <w:rStyle w:val="FootnoteReference"/>
          </w:rPr>
          <w:footnoteRef/>
        </w:r>
        <w:r>
          <w:t xml:space="preserve"> </w:t>
        </w:r>
      </w:ins>
      <w:ins w:id="70" w:author="Luke Patterson" w:date="2020-05-21T11:21:00Z">
        <w:r>
          <w:rPr>
            <w:rFonts w:cs="Arial"/>
            <w:color w:val="222222"/>
            <w:shd w:val="clear" w:color="auto" w:fill="FFFFFF"/>
          </w:rPr>
          <w:t xml:space="preserve">Clayton-Matthews, Alan, and Randy </w:t>
        </w:r>
        <w:proofErr w:type="spellStart"/>
        <w:r>
          <w:rPr>
            <w:rFonts w:cs="Arial"/>
            <w:color w:val="222222"/>
            <w:shd w:val="clear" w:color="auto" w:fill="FFFFFF"/>
          </w:rPr>
          <w:t>Albelda</w:t>
        </w:r>
        <w:proofErr w:type="spellEnd"/>
        <w:r>
          <w:rPr>
            <w:rFonts w:cs="Arial"/>
            <w:color w:val="222222"/>
            <w:shd w:val="clear" w:color="auto" w:fill="FFFFFF"/>
          </w:rPr>
          <w:t>. "</w:t>
        </w:r>
        <w:r w:rsidRPr="00824059">
          <w:rPr>
            <w:rFonts w:cs="Arial"/>
            <w:color w:val="222222"/>
            <w:shd w:val="clear" w:color="auto" w:fill="FFFFFF"/>
          </w:rPr>
          <w:t>The Institute for Women’s Policy Research and Labor Resource Center Paid Family and Medical Leave Simulation Model</w:t>
        </w:r>
        <w:r>
          <w:rPr>
            <w:rFonts w:cs="Arial"/>
            <w:color w:val="222222"/>
            <w:shd w:val="clear" w:color="auto" w:fill="FFFFFF"/>
          </w:rPr>
          <w:t xml:space="preserve">." (2010). Retrieved on 5/12/2020 from </w:t>
        </w:r>
        <w:r>
          <w:fldChar w:fldCharType="begin"/>
        </w:r>
        <w:r>
          <w:instrText xml:space="preserve"> HYPERLINK "https://iwpr.org/publications/the-institute-for-womens-policy-research-and-labor-resource-center-paid-family-and-medical-leave-simulation-model/" </w:instrText>
        </w:r>
        <w:r>
          <w:fldChar w:fldCharType="separate"/>
        </w:r>
        <w:r>
          <w:rPr>
            <w:rStyle w:val="Hyperlink"/>
          </w:rPr>
          <w:t>https://iwpr.org/publications/the-institute-for-womens-policy-research-and-labor-resource-center-paid-family-and-medical-leave-simulation-model/</w:t>
        </w:r>
        <w:r>
          <w:fldChar w:fldCharType="end"/>
        </w:r>
      </w:ins>
    </w:p>
  </w:footnote>
  <w:footnote w:id="6">
    <w:p w14:paraId="3189AAF4" w14:textId="52A24DF2" w:rsidR="002F746D" w:rsidRDefault="002F746D">
      <w:pPr>
        <w:pStyle w:val="FootnoteText"/>
        <w:rPr>
          <w:ins w:id="99" w:author="Luke Patterson" w:date="2020-05-21T11:21:00Z"/>
        </w:rPr>
      </w:pPr>
      <w:ins w:id="100" w:author="Luke Patterson" w:date="2020-05-21T10:46:00Z">
        <w:r>
          <w:rPr>
            <w:rStyle w:val="FootnoteReference"/>
          </w:rPr>
          <w:footnoteRef/>
        </w:r>
        <w:r>
          <w:t xml:space="preserve"> </w:t>
        </w:r>
      </w:ins>
      <w:ins w:id="101" w:author="Luke Patterson" w:date="2020-05-21T10:47:00Z">
        <w:r>
          <w:t xml:space="preserve">The following websites were used </w:t>
        </w:r>
      </w:ins>
      <w:ins w:id="102" w:author="Luke Patterson" w:date="2020-05-21T11:21:00Z">
        <w:r>
          <w:t>to obtain paid family leave program data from these states:</w:t>
        </w:r>
      </w:ins>
    </w:p>
    <w:p w14:paraId="296A5179" w14:textId="078D71DE" w:rsidR="002F746D" w:rsidRDefault="002F746D" w:rsidP="002F746D">
      <w:pPr>
        <w:pStyle w:val="FootnoteText"/>
        <w:rPr>
          <w:ins w:id="103" w:author="Luke Patterson" w:date="2020-05-21T11:23:00Z"/>
        </w:rPr>
      </w:pPr>
      <w:ins w:id="104" w:author="Luke Patterson" w:date="2020-05-21T11:22:00Z">
        <w:r>
          <w:t>California:</w:t>
        </w:r>
      </w:ins>
      <w:ins w:id="105" w:author="Luke Patterson" w:date="2020-05-21T11:23:00Z">
        <w:r w:rsidRPr="002F746D">
          <w:t xml:space="preserve"> </w:t>
        </w:r>
        <w:r>
          <w:fldChar w:fldCharType="begin"/>
        </w:r>
        <w:r>
          <w:instrText xml:space="preserve"> HYPERLINK "https://www.edd.ca.gov/about_edd/pdf/qsdi_DI_Program_Statistics.pdf" </w:instrText>
        </w:r>
        <w:r>
          <w:fldChar w:fldCharType="separate"/>
        </w:r>
        <w:r w:rsidRPr="00250B36">
          <w:rPr>
            <w:rStyle w:val="Hyperlink"/>
          </w:rPr>
          <w:t>https://www.edd.ca.gov/about_edd/pdf/qsdi_DI_Program_Statistics.pdf</w:t>
        </w:r>
        <w:r>
          <w:fldChar w:fldCharType="end"/>
        </w:r>
        <w:r>
          <w:t xml:space="preserve"> </w:t>
        </w:r>
      </w:ins>
    </w:p>
    <w:p w14:paraId="37951508" w14:textId="4BC2FC02" w:rsidR="002F746D" w:rsidRDefault="002F746D" w:rsidP="002F746D">
      <w:pPr>
        <w:pStyle w:val="FootnoteText"/>
        <w:rPr>
          <w:ins w:id="106" w:author="Luke Patterson" w:date="2020-05-21T11:22:00Z"/>
        </w:rPr>
      </w:pPr>
      <w:ins w:id="107" w:author="Luke Patterson" w:date="2020-05-21T11:23:00Z">
        <w:r>
          <w:fldChar w:fldCharType="begin"/>
        </w:r>
        <w:r>
          <w:instrText xml:space="preserve"> HYPERLINK "https://www.edd.ca.gov/about_edd/pdf/qspfl_PFL_Program_Statistics.pdf" </w:instrText>
        </w:r>
        <w:r>
          <w:fldChar w:fldCharType="separate"/>
        </w:r>
        <w:r w:rsidRPr="00250B36">
          <w:rPr>
            <w:rStyle w:val="Hyperlink"/>
          </w:rPr>
          <w:t>https://www.edd.ca.gov/about_edd/pdf/qspfl_PFL_Program_Statistics.pdf</w:t>
        </w:r>
        <w:r>
          <w:fldChar w:fldCharType="end"/>
        </w:r>
        <w:r>
          <w:t xml:space="preserve"> </w:t>
        </w:r>
      </w:ins>
    </w:p>
    <w:p w14:paraId="7F581A3D" w14:textId="648C9E8B" w:rsidR="002F746D" w:rsidRDefault="002F746D" w:rsidP="002F746D">
      <w:pPr>
        <w:pStyle w:val="FootnoteText"/>
        <w:rPr>
          <w:ins w:id="108" w:author="Luke Patterson" w:date="2020-05-21T11:24:00Z"/>
        </w:rPr>
      </w:pPr>
      <w:ins w:id="109" w:author="Luke Patterson" w:date="2020-05-21T11:22:00Z">
        <w:r>
          <w:t>New Jersey:</w:t>
        </w:r>
      </w:ins>
      <w:ins w:id="110" w:author="Luke Patterson" w:date="2020-05-21T11:24:00Z">
        <w:r w:rsidRPr="002F746D">
          <w:t xml:space="preserve"> </w:t>
        </w:r>
        <w:r>
          <w:fldChar w:fldCharType="begin"/>
        </w:r>
        <w:r>
          <w:instrText xml:space="preserve"> HYPERLINK "https://www.nj.gov/labor/forms_pdfs/tdi/FLI%20Summary%20Report%20for%202016.pdf" </w:instrText>
        </w:r>
        <w:r>
          <w:fldChar w:fldCharType="separate"/>
        </w:r>
        <w:r w:rsidRPr="00250B36">
          <w:rPr>
            <w:rStyle w:val="Hyperlink"/>
          </w:rPr>
          <w:t>https://www.nj.gov/labor/forms_pdfs/tdi/FLI%20Summary%20Report%20for%202016.pdf</w:t>
        </w:r>
        <w:r>
          <w:fldChar w:fldCharType="end"/>
        </w:r>
        <w:r>
          <w:t xml:space="preserve">   </w:t>
        </w:r>
      </w:ins>
    </w:p>
    <w:p w14:paraId="0F84AC23" w14:textId="1EE909A4" w:rsidR="002F746D" w:rsidRDefault="002F746D" w:rsidP="002F746D">
      <w:pPr>
        <w:pStyle w:val="FootnoteText"/>
        <w:rPr>
          <w:ins w:id="111" w:author="Luke Patterson" w:date="2020-05-21T11:24:00Z"/>
        </w:rPr>
      </w:pPr>
      <w:ins w:id="112" w:author="Luke Patterson" w:date="2020-05-21T11:24:00Z">
        <w:r>
          <w:fldChar w:fldCharType="begin"/>
        </w:r>
        <w:r>
          <w:instrText xml:space="preserve"> HYPERLINK "https://www.nj.gov/labor/forms_pdfs/tdi/TDI%20Report%20for%202016.pdf" </w:instrText>
        </w:r>
        <w:r>
          <w:fldChar w:fldCharType="separate"/>
        </w:r>
        <w:r w:rsidRPr="00250B36">
          <w:rPr>
            <w:rStyle w:val="Hyperlink"/>
          </w:rPr>
          <w:t>https://www.nj.gov/labor/forms_pdfs/tdi/TDI%20Report%20for%202016.pdf</w:t>
        </w:r>
        <w:r>
          <w:fldChar w:fldCharType="end"/>
        </w:r>
        <w:r>
          <w:t xml:space="preserve"> </w:t>
        </w:r>
      </w:ins>
    </w:p>
    <w:p w14:paraId="245A437D" w14:textId="235D99C0" w:rsidR="002F746D" w:rsidRDefault="002F746D" w:rsidP="002F746D">
      <w:pPr>
        <w:pStyle w:val="FootnoteText"/>
      </w:pPr>
      <w:ins w:id="113" w:author="Luke Patterson" w:date="2020-05-21T11:24:00Z">
        <w:r>
          <w:t>Rhode Island:</w:t>
        </w:r>
        <w:r w:rsidRPr="002F746D">
          <w:t xml:space="preserve"> </w:t>
        </w:r>
        <w:r>
          <w:fldChar w:fldCharType="begin"/>
        </w:r>
        <w:r>
          <w:instrText xml:space="preserve"> HYPERLINK "</w:instrText>
        </w:r>
        <w:r w:rsidRPr="002F746D">
          <w:instrText>http://www.dlt.ri.gov/lmi/uiadmin.htm</w:instrText>
        </w:r>
        <w:r>
          <w:instrText xml:space="preserve">" </w:instrText>
        </w:r>
        <w:r>
          <w:fldChar w:fldCharType="separate"/>
        </w:r>
        <w:r w:rsidRPr="00250B36">
          <w:rPr>
            <w:rStyle w:val="Hyperlink"/>
          </w:rPr>
          <w:t>http://www.dlt.ri.gov/lmi/uiadmin.htm</w:t>
        </w:r>
        <w:r>
          <w:fldChar w:fldCharType="end"/>
        </w:r>
        <w:r>
          <w:t xml:space="preserve"> </w:t>
        </w:r>
      </w:ins>
    </w:p>
  </w:footnote>
  <w:footnote w:id="7">
    <w:p w14:paraId="74DADDCE" w14:textId="297662C7" w:rsidR="00964A7E" w:rsidRDefault="008D10A3">
      <w:pPr>
        <w:pStyle w:val="FootnoteText"/>
      </w:pPr>
      <w:ins w:id="123" w:author="Luke Patterson" w:date="2020-05-22T10:46:00Z">
        <w:r>
          <w:rPr>
            <w:rStyle w:val="FootnoteReference"/>
          </w:rPr>
          <w:footnoteRef/>
        </w:r>
        <w:r>
          <w:t xml:space="preserve"> </w:t>
        </w:r>
      </w:ins>
      <w:ins w:id="124" w:author="Luke Patterson" w:date="2020-05-22T10:53:00Z">
        <w:r w:rsidR="00964A7E">
          <w:t xml:space="preserve">In early 2020, DOL completed </w:t>
        </w:r>
      </w:ins>
      <w:ins w:id="125" w:author="Luke Patterson" w:date="2020-05-22T10:54:00Z">
        <w:r w:rsidR="00964A7E">
          <w:t xml:space="preserve">data collection </w:t>
        </w:r>
        <w:r w:rsidR="00964A7E">
          <w:t xml:space="preserve">for a more </w:t>
        </w:r>
      </w:ins>
      <w:ins w:id="126" w:author="Luke Patterson" w:date="2020-05-22T10:53:00Z">
        <w:r w:rsidR="00964A7E">
          <w:t>rec</w:t>
        </w:r>
      </w:ins>
      <w:ins w:id="127" w:author="Luke Patterson" w:date="2020-05-22T10:54:00Z">
        <w:r w:rsidR="00964A7E">
          <w:t xml:space="preserve">ent FMLA survey wave in 2019. The DOL-IMPAQ model </w:t>
        </w:r>
      </w:ins>
      <w:ins w:id="128" w:author="Luke Patterson" w:date="2020-05-22T10:55:00Z">
        <w:r w:rsidR="00964A7E">
          <w:t>uses the 2019 FMLA survey wave data by default. However for this issue brief, we use data from the 2012 FMLA survey wave. This is because the ACM model, last updated in 2017, does not have the capability to use the 2019</w:t>
        </w:r>
      </w:ins>
      <w:ins w:id="129" w:author="Luke Patterson" w:date="2020-05-22T10:56:00Z">
        <w:r w:rsidR="00964A7E">
          <w:t xml:space="preserve"> FMLA wave data, only the 2012 FMLA wave. To keep comparisons </w:t>
        </w:r>
        <w:r w:rsidR="00964A7E" w:rsidRPr="00964A7E">
          <w:rPr>
            <w:color w:val="000000" w:themeColor="text1"/>
            <w:rPrChange w:id="130" w:author="Luke Patterson" w:date="2020-05-22T10:58:00Z">
              <w:rPr/>
            </w:rPrChange>
          </w:rPr>
          <w:t>between the two models consistent and appropriate, we reverted to using the 2012 FMLA wave data for the DOL-IMPAQ model as well.</w:t>
        </w:r>
      </w:ins>
      <w:ins w:id="131" w:author="Luke Patterson" w:date="2020-05-22T10:57:00Z">
        <w:r w:rsidR="00964A7E" w:rsidRPr="00964A7E">
          <w:rPr>
            <w:color w:val="000000" w:themeColor="text1"/>
            <w:rPrChange w:id="132" w:author="Luke Patterson" w:date="2020-05-22T10:58:00Z">
              <w:rPr/>
            </w:rPrChange>
          </w:rPr>
          <w:t xml:space="preserve"> For more information on the 2012 FMLA wave, see </w:t>
        </w:r>
        <w:proofErr w:type="spellStart"/>
        <w:r w:rsidR="00964A7E" w:rsidRPr="00964A7E">
          <w:rPr>
            <w:rFonts w:cs="Arial"/>
            <w:color w:val="000000" w:themeColor="text1"/>
            <w:shd w:val="clear" w:color="auto" w:fill="FFFFFF"/>
            <w:rPrChange w:id="133" w:author="Luke Patterson" w:date="2020-05-22T10:58:00Z">
              <w:rPr>
                <w:rFonts w:cs="Arial"/>
                <w:color w:val="222222"/>
                <w:shd w:val="clear" w:color="auto" w:fill="FFFFFF"/>
              </w:rPr>
            </w:rPrChange>
          </w:rPr>
          <w:t>Klerman</w:t>
        </w:r>
        <w:proofErr w:type="spellEnd"/>
        <w:r w:rsidR="00964A7E" w:rsidRPr="00964A7E">
          <w:rPr>
            <w:rFonts w:cs="Arial"/>
            <w:color w:val="000000" w:themeColor="text1"/>
            <w:shd w:val="clear" w:color="auto" w:fill="FFFFFF"/>
            <w:rPrChange w:id="134" w:author="Luke Patterson" w:date="2020-05-22T10:58:00Z">
              <w:rPr>
                <w:rFonts w:cs="Arial"/>
                <w:color w:val="222222"/>
                <w:shd w:val="clear" w:color="auto" w:fill="FFFFFF"/>
              </w:rPr>
            </w:rPrChange>
          </w:rPr>
          <w:t xml:space="preserve">, Jacob Alex, Kelly Daley, and Alyssa </w:t>
        </w:r>
        <w:proofErr w:type="spellStart"/>
        <w:r w:rsidR="00964A7E" w:rsidRPr="00964A7E">
          <w:rPr>
            <w:rFonts w:cs="Arial"/>
            <w:color w:val="000000" w:themeColor="text1"/>
            <w:shd w:val="clear" w:color="auto" w:fill="FFFFFF"/>
            <w:rPrChange w:id="135" w:author="Luke Patterson" w:date="2020-05-22T10:58:00Z">
              <w:rPr>
                <w:rFonts w:cs="Arial"/>
                <w:color w:val="222222"/>
                <w:shd w:val="clear" w:color="auto" w:fill="FFFFFF"/>
              </w:rPr>
            </w:rPrChange>
          </w:rPr>
          <w:t>Pozniak</w:t>
        </w:r>
        <w:proofErr w:type="spellEnd"/>
        <w:r w:rsidR="00964A7E" w:rsidRPr="00964A7E">
          <w:rPr>
            <w:rFonts w:cs="Arial"/>
            <w:color w:val="000000" w:themeColor="text1"/>
            <w:shd w:val="clear" w:color="auto" w:fill="FFFFFF"/>
            <w:rPrChange w:id="136" w:author="Luke Patterson" w:date="2020-05-22T10:58:00Z">
              <w:rPr>
                <w:rFonts w:cs="Arial"/>
                <w:color w:val="222222"/>
                <w:shd w:val="clear" w:color="auto" w:fill="FFFFFF"/>
              </w:rPr>
            </w:rPrChange>
          </w:rPr>
          <w:t>. "Family and medical leave in 2012: Technical report." </w:t>
        </w:r>
        <w:r w:rsidR="00964A7E" w:rsidRPr="00964A7E">
          <w:rPr>
            <w:rFonts w:cs="Arial"/>
            <w:i/>
            <w:iCs/>
            <w:color w:val="000000" w:themeColor="text1"/>
            <w:shd w:val="clear" w:color="auto" w:fill="FFFFFF"/>
            <w:rPrChange w:id="137" w:author="Luke Patterson" w:date="2020-05-22T10:58:00Z">
              <w:rPr>
                <w:rFonts w:cs="Arial"/>
                <w:i/>
                <w:iCs/>
                <w:color w:val="222222"/>
                <w:shd w:val="clear" w:color="auto" w:fill="FFFFFF"/>
              </w:rPr>
            </w:rPrChange>
          </w:rPr>
          <w:t xml:space="preserve">Cambridge, MA: </w:t>
        </w:r>
        <w:proofErr w:type="spellStart"/>
        <w:r w:rsidR="00964A7E" w:rsidRPr="00964A7E">
          <w:rPr>
            <w:rFonts w:cs="Arial"/>
            <w:i/>
            <w:iCs/>
            <w:color w:val="000000" w:themeColor="text1"/>
            <w:shd w:val="clear" w:color="auto" w:fill="FFFFFF"/>
            <w:rPrChange w:id="138" w:author="Luke Patterson" w:date="2020-05-22T10:58:00Z">
              <w:rPr>
                <w:rFonts w:cs="Arial"/>
                <w:i/>
                <w:iCs/>
                <w:color w:val="222222"/>
                <w:shd w:val="clear" w:color="auto" w:fill="FFFFFF"/>
              </w:rPr>
            </w:rPrChange>
          </w:rPr>
          <w:t>Abt</w:t>
        </w:r>
        <w:proofErr w:type="spellEnd"/>
        <w:r w:rsidR="00964A7E" w:rsidRPr="00964A7E">
          <w:rPr>
            <w:rFonts w:cs="Arial"/>
            <w:i/>
            <w:iCs/>
            <w:color w:val="000000" w:themeColor="text1"/>
            <w:shd w:val="clear" w:color="auto" w:fill="FFFFFF"/>
            <w:rPrChange w:id="139" w:author="Luke Patterson" w:date="2020-05-22T10:58:00Z">
              <w:rPr>
                <w:rFonts w:cs="Arial"/>
                <w:i/>
                <w:iCs/>
                <w:color w:val="222222"/>
                <w:shd w:val="clear" w:color="auto" w:fill="FFFFFF"/>
              </w:rPr>
            </w:rPrChange>
          </w:rPr>
          <w:t xml:space="preserve"> Associates </w:t>
        </w:r>
        <w:proofErr w:type="spellStart"/>
        <w:r w:rsidR="00964A7E" w:rsidRPr="00964A7E">
          <w:rPr>
            <w:rFonts w:cs="Arial"/>
            <w:i/>
            <w:iCs/>
            <w:color w:val="000000" w:themeColor="text1"/>
            <w:shd w:val="clear" w:color="auto" w:fill="FFFFFF"/>
            <w:rPrChange w:id="140" w:author="Luke Patterson" w:date="2020-05-22T10:58:00Z">
              <w:rPr>
                <w:rFonts w:cs="Arial"/>
                <w:i/>
                <w:iCs/>
                <w:color w:val="222222"/>
                <w:shd w:val="clear" w:color="auto" w:fill="FFFFFF"/>
              </w:rPr>
            </w:rPrChange>
          </w:rPr>
          <w:t>Inc</w:t>
        </w:r>
        <w:proofErr w:type="spellEnd"/>
        <w:r w:rsidR="00964A7E" w:rsidRPr="00964A7E">
          <w:rPr>
            <w:rFonts w:cs="Arial"/>
            <w:color w:val="000000" w:themeColor="text1"/>
            <w:shd w:val="clear" w:color="auto" w:fill="FFFFFF"/>
            <w:rPrChange w:id="141" w:author="Luke Patterson" w:date="2020-05-22T10:58:00Z">
              <w:rPr>
                <w:rFonts w:cs="Arial"/>
                <w:color w:val="222222"/>
                <w:shd w:val="clear" w:color="auto" w:fill="FFFFFF"/>
              </w:rPr>
            </w:rPrChange>
          </w:rPr>
          <w:t> (2012).</w:t>
        </w:r>
      </w:ins>
    </w:p>
  </w:footnote>
  <w:footnote w:id="8">
    <w:p w14:paraId="71C5B136" w14:textId="39C30EA8" w:rsidR="002F746D" w:rsidRDefault="002F746D">
      <w:pPr>
        <w:pStyle w:val="FootnoteText"/>
      </w:pPr>
      <w:ins w:id="146" w:author="Luke Patterson" w:date="2020-05-21T11:25:00Z">
        <w:r>
          <w:rPr>
            <w:rStyle w:val="FootnoteReference"/>
          </w:rPr>
          <w:footnoteRef/>
        </w:r>
        <w:r>
          <w:t xml:space="preserve"> Retrieved from </w:t>
        </w:r>
        <w:r>
          <w:fldChar w:fldCharType="begin"/>
        </w:r>
        <w:r>
          <w:instrText xml:space="preserve"> HYPERLINK "https://www.census.gov/programs-surveys/acs/data/pums.html" </w:instrText>
        </w:r>
        <w:r>
          <w:fldChar w:fldCharType="separate"/>
        </w:r>
        <w:r>
          <w:rPr>
            <w:rStyle w:val="Hyperlink"/>
          </w:rPr>
          <w:t>https://www.census.gov/programs-surveys/acs/data/pums.html</w:t>
        </w:r>
        <w:r>
          <w:fldChar w:fldCharType="end"/>
        </w:r>
      </w:ins>
    </w:p>
  </w:footnote>
  <w:footnote w:id="9">
    <w:p w14:paraId="05D8B4D7" w14:textId="09349292" w:rsidR="00B4418F" w:rsidRDefault="00B4418F">
      <w:pPr>
        <w:pStyle w:val="FootnoteText"/>
      </w:pPr>
      <w:ins w:id="158" w:author="Luke Patterson" w:date="2020-05-21T15:04:00Z">
        <w:r>
          <w:rPr>
            <w:rStyle w:val="FootnoteReference"/>
          </w:rPr>
          <w:footnoteRef/>
        </w:r>
        <w:r>
          <w:t xml:space="preserve"> [URL to be inserted]</w:t>
        </w:r>
      </w:ins>
    </w:p>
  </w:footnote>
  <w:footnote w:id="10">
    <w:p w14:paraId="543D1879" w14:textId="3B53A8B2" w:rsidR="00B4418F" w:rsidRDefault="00B4418F">
      <w:pPr>
        <w:pStyle w:val="FootnoteText"/>
      </w:pPr>
      <w:ins w:id="173" w:author="Luke Patterson" w:date="2020-05-21T15:03:00Z">
        <w:r>
          <w:rPr>
            <w:rStyle w:val="FootnoteReference"/>
          </w:rPr>
          <w:footnoteRef/>
        </w:r>
        <w:r>
          <w:t xml:space="preserve"> [Issue Brief 2 citation to be inserted]</w:t>
        </w:r>
      </w:ins>
    </w:p>
  </w:footnote>
  <w:footnote w:id="11">
    <w:p w14:paraId="473E81ED" w14:textId="4B338A9F" w:rsidR="002F746D" w:rsidRPr="00BA0140" w:rsidDel="00B4418F" w:rsidRDefault="002F746D">
      <w:pPr>
        <w:pStyle w:val="FootnoteText"/>
        <w:rPr>
          <w:del w:id="179" w:author="Luke Patterson" w:date="2020-05-21T15:05:00Z"/>
          <w:rFonts w:cs="Arial"/>
        </w:rPr>
      </w:pPr>
      <w:del w:id="180" w:author="Luke Patterson" w:date="2020-05-21T15:05:00Z">
        <w:r w:rsidRPr="00BA0140" w:rsidDel="00B4418F">
          <w:rPr>
            <w:rStyle w:val="FootnoteReference"/>
          </w:rPr>
          <w:footnoteRef/>
        </w:r>
        <w:r w:rsidRPr="00BA0140" w:rsidDel="00B4418F">
          <w:delText xml:space="preserve"> </w:delText>
        </w:r>
        <w:r w:rsidRPr="00BA0140" w:rsidDel="00B4418F">
          <w:rPr>
            <w:rFonts w:cs="Arial"/>
          </w:rPr>
          <w:delText>California:</w:delText>
        </w:r>
      </w:del>
    </w:p>
    <w:tbl>
      <w:tblPr>
        <w:tblW w:w="8144" w:type="dxa"/>
        <w:tblLook w:val="04A0" w:firstRow="1" w:lastRow="0" w:firstColumn="1" w:lastColumn="0" w:noHBand="0" w:noVBand="1"/>
      </w:tblPr>
      <w:tblGrid>
        <w:gridCol w:w="8144"/>
      </w:tblGrid>
      <w:tr w:rsidR="002F746D" w:rsidRPr="00BA0140" w:rsidDel="00B4418F" w14:paraId="7F8767D8" w14:textId="77777777" w:rsidTr="004F1424">
        <w:trPr>
          <w:trHeight w:val="300"/>
          <w:del w:id="181" w:author="Luke Patterson" w:date="2020-05-21T15:05:00Z"/>
        </w:trPr>
        <w:tc>
          <w:tcPr>
            <w:tcW w:w="8144" w:type="dxa"/>
            <w:tcBorders>
              <w:top w:val="nil"/>
              <w:left w:val="nil"/>
              <w:bottom w:val="nil"/>
              <w:right w:val="nil"/>
            </w:tcBorders>
            <w:shd w:val="clear" w:color="auto" w:fill="auto"/>
            <w:noWrap/>
            <w:vAlign w:val="bottom"/>
            <w:hideMark/>
          </w:tcPr>
          <w:p w14:paraId="440B45F4" w14:textId="77777777" w:rsidR="002F746D" w:rsidRPr="00BA0140" w:rsidDel="00B4418F" w:rsidRDefault="002F746D" w:rsidP="004F1424">
            <w:pPr>
              <w:spacing w:after="0" w:line="240" w:lineRule="auto"/>
              <w:rPr>
                <w:del w:id="182" w:author="Luke Patterson" w:date="2020-05-21T15:05:00Z"/>
                <w:rFonts w:eastAsia="Times New Roman" w:cs="Arial"/>
                <w:color w:val="0563C1"/>
                <w:sz w:val="20"/>
                <w:szCs w:val="20"/>
                <w:u w:val="single"/>
              </w:rPr>
            </w:pPr>
            <w:del w:id="183" w:author="Luke Patterson" w:date="2020-05-21T15:05:00Z">
              <w:r w:rsidDel="00B4418F">
                <w:fldChar w:fldCharType="begin"/>
              </w:r>
              <w:r w:rsidDel="00B4418F">
                <w:delInstrText xml:space="preserve"> HYPERLINK "https://www.edd.ca.gov/about_edd/pdf/qsdi_DI_Program_Statistics.pdf" </w:delInstrText>
              </w:r>
              <w:r w:rsidDel="00B4418F">
                <w:fldChar w:fldCharType="separate"/>
              </w:r>
              <w:r w:rsidRPr="00BA0140" w:rsidDel="00B4418F">
                <w:rPr>
                  <w:rFonts w:eastAsia="Times New Roman" w:cs="Arial"/>
                  <w:color w:val="0563C1"/>
                  <w:sz w:val="20"/>
                  <w:szCs w:val="20"/>
                  <w:u w:val="single"/>
                </w:rPr>
                <w:delText>https://www.edd.ca.gov/about_edd/pdf/qsdi_DI_Program_Statistics.pdf</w:delText>
              </w:r>
              <w:r w:rsidDel="00B4418F">
                <w:rPr>
                  <w:rFonts w:eastAsia="Times New Roman" w:cs="Arial"/>
                  <w:color w:val="0563C1"/>
                  <w:sz w:val="20"/>
                  <w:szCs w:val="20"/>
                  <w:u w:val="single"/>
                </w:rPr>
                <w:fldChar w:fldCharType="end"/>
              </w:r>
            </w:del>
          </w:p>
        </w:tc>
      </w:tr>
      <w:tr w:rsidR="002F746D" w:rsidRPr="00BA0140" w:rsidDel="00B4418F" w14:paraId="2912F019" w14:textId="77777777" w:rsidTr="004F1424">
        <w:trPr>
          <w:trHeight w:val="300"/>
          <w:del w:id="184" w:author="Luke Patterson" w:date="2020-05-21T15:05:00Z"/>
        </w:trPr>
        <w:tc>
          <w:tcPr>
            <w:tcW w:w="8144" w:type="dxa"/>
            <w:tcBorders>
              <w:top w:val="nil"/>
              <w:left w:val="nil"/>
              <w:bottom w:val="nil"/>
              <w:right w:val="nil"/>
            </w:tcBorders>
            <w:shd w:val="clear" w:color="auto" w:fill="auto"/>
            <w:noWrap/>
            <w:vAlign w:val="bottom"/>
            <w:hideMark/>
          </w:tcPr>
          <w:p w14:paraId="63676706" w14:textId="77777777" w:rsidR="002F746D" w:rsidRPr="00BA0140" w:rsidDel="00B4418F" w:rsidRDefault="002F746D" w:rsidP="004F1424">
            <w:pPr>
              <w:spacing w:after="0" w:line="240" w:lineRule="auto"/>
              <w:rPr>
                <w:del w:id="185" w:author="Luke Patterson" w:date="2020-05-21T15:05:00Z"/>
                <w:rFonts w:eastAsia="Times New Roman" w:cs="Arial"/>
                <w:color w:val="0563C1"/>
                <w:sz w:val="20"/>
                <w:szCs w:val="20"/>
                <w:u w:val="single"/>
              </w:rPr>
            </w:pPr>
            <w:del w:id="186" w:author="Luke Patterson" w:date="2020-05-21T15:05:00Z">
              <w:r w:rsidDel="00B4418F">
                <w:fldChar w:fldCharType="begin"/>
              </w:r>
              <w:r w:rsidDel="00B4418F">
                <w:delInstrText xml:space="preserve"> HYPERLINK "https://www.edd.ca.gov/about_edd/pdf/qspfl_PFL_Program_Statistics.pdf" </w:delInstrText>
              </w:r>
              <w:r w:rsidDel="00B4418F">
                <w:fldChar w:fldCharType="separate"/>
              </w:r>
              <w:r w:rsidRPr="00BA0140" w:rsidDel="00B4418F">
                <w:rPr>
                  <w:rFonts w:eastAsia="Times New Roman" w:cs="Arial"/>
                  <w:color w:val="0563C1"/>
                  <w:sz w:val="20"/>
                  <w:szCs w:val="20"/>
                  <w:u w:val="single"/>
                </w:rPr>
                <w:delText>https://www.edd.ca.gov/about_edd/pdf/qspfl_PFL_Program_Statistics.pdf</w:delText>
              </w:r>
              <w:r w:rsidDel="00B4418F">
                <w:rPr>
                  <w:rFonts w:eastAsia="Times New Roman" w:cs="Arial"/>
                  <w:color w:val="0563C1"/>
                  <w:sz w:val="20"/>
                  <w:szCs w:val="20"/>
                  <w:u w:val="single"/>
                </w:rPr>
                <w:fldChar w:fldCharType="end"/>
              </w:r>
            </w:del>
          </w:p>
          <w:p w14:paraId="08A7D13E" w14:textId="2D37EC49" w:rsidR="002F746D" w:rsidRPr="00BA0140" w:rsidDel="00B4418F" w:rsidRDefault="002F746D" w:rsidP="004F1424">
            <w:pPr>
              <w:spacing w:after="0" w:line="240" w:lineRule="auto"/>
              <w:rPr>
                <w:del w:id="187" w:author="Luke Patterson" w:date="2020-05-21T15:05:00Z"/>
                <w:rFonts w:eastAsia="Times New Roman" w:cs="Arial"/>
                <w:color w:val="0563C1"/>
                <w:sz w:val="20"/>
                <w:szCs w:val="20"/>
                <w:u w:val="single"/>
              </w:rPr>
            </w:pPr>
            <w:del w:id="188" w:author="Luke Patterson" w:date="2020-05-21T15:05:00Z">
              <w:r w:rsidRPr="00BA0140" w:rsidDel="00B4418F">
                <w:rPr>
                  <w:rFonts w:cs="Arial"/>
                  <w:sz w:val="20"/>
                  <w:szCs w:val="20"/>
                </w:rPr>
                <w:delText>New Jersey:</w:delText>
              </w:r>
            </w:del>
          </w:p>
        </w:tc>
      </w:tr>
      <w:tr w:rsidR="002F746D" w:rsidRPr="00BA0140" w:rsidDel="00B4418F" w14:paraId="2CE23071" w14:textId="77777777" w:rsidTr="004F1424">
        <w:trPr>
          <w:trHeight w:val="300"/>
          <w:del w:id="189" w:author="Luke Patterson" w:date="2020-05-21T15:05:00Z"/>
        </w:trPr>
        <w:tc>
          <w:tcPr>
            <w:tcW w:w="8144" w:type="dxa"/>
            <w:tcBorders>
              <w:top w:val="nil"/>
              <w:left w:val="nil"/>
              <w:bottom w:val="nil"/>
              <w:right w:val="nil"/>
            </w:tcBorders>
            <w:shd w:val="clear" w:color="auto" w:fill="auto"/>
            <w:noWrap/>
            <w:vAlign w:val="center"/>
            <w:hideMark/>
          </w:tcPr>
          <w:p w14:paraId="5691A7E0" w14:textId="77777777" w:rsidR="002F746D" w:rsidRPr="00BA0140" w:rsidDel="00B4418F" w:rsidRDefault="002F746D" w:rsidP="004F1424">
            <w:pPr>
              <w:spacing w:after="0" w:line="240" w:lineRule="auto"/>
              <w:rPr>
                <w:del w:id="190" w:author="Luke Patterson" w:date="2020-05-21T15:05:00Z"/>
                <w:rFonts w:eastAsia="Times New Roman" w:cs="Arial"/>
                <w:color w:val="0563C1"/>
                <w:sz w:val="20"/>
                <w:szCs w:val="20"/>
                <w:u w:val="single"/>
              </w:rPr>
            </w:pPr>
            <w:del w:id="191" w:author="Luke Patterson" w:date="2020-05-21T15:05:00Z">
              <w:r w:rsidDel="00B4418F">
                <w:fldChar w:fldCharType="begin"/>
              </w:r>
              <w:r w:rsidDel="00B4418F">
                <w:delInstrText xml:space="preserve"> HYPERLINK "https://www.nj.gov/labor/forms_pdfs/tdi/FLI%20Summary%20Report%20for%202016.pdf"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https://www.nj.gov/labor/forms_pdfs/tdi/FLI%20Summary%20Report%20for%202016.pdf </w:delText>
              </w:r>
              <w:r w:rsidDel="00B4418F">
                <w:rPr>
                  <w:rFonts w:eastAsia="Times New Roman" w:cs="Arial"/>
                  <w:color w:val="0563C1"/>
                  <w:sz w:val="20"/>
                  <w:szCs w:val="20"/>
                  <w:u w:val="single"/>
                </w:rPr>
                <w:fldChar w:fldCharType="end"/>
              </w:r>
            </w:del>
          </w:p>
        </w:tc>
      </w:tr>
      <w:tr w:rsidR="002F746D" w:rsidRPr="00BA0140" w:rsidDel="00B4418F" w14:paraId="680C5ECA" w14:textId="77777777" w:rsidTr="00A0764C">
        <w:trPr>
          <w:trHeight w:val="80"/>
          <w:del w:id="192" w:author="Luke Patterson" w:date="2020-05-21T15:05:00Z"/>
        </w:trPr>
        <w:tc>
          <w:tcPr>
            <w:tcW w:w="8144" w:type="dxa"/>
            <w:tcBorders>
              <w:top w:val="nil"/>
              <w:left w:val="nil"/>
              <w:bottom w:val="nil"/>
              <w:right w:val="nil"/>
            </w:tcBorders>
            <w:shd w:val="clear" w:color="auto" w:fill="auto"/>
            <w:noWrap/>
            <w:vAlign w:val="center"/>
            <w:hideMark/>
          </w:tcPr>
          <w:p w14:paraId="428C7A8F" w14:textId="77777777" w:rsidR="002F746D" w:rsidRPr="00BA0140" w:rsidDel="00B4418F" w:rsidRDefault="002F746D" w:rsidP="004F1424">
            <w:pPr>
              <w:spacing w:after="0" w:line="240" w:lineRule="auto"/>
              <w:rPr>
                <w:del w:id="193" w:author="Luke Patterson" w:date="2020-05-21T15:05:00Z"/>
                <w:rFonts w:eastAsia="Times New Roman" w:cs="Arial"/>
                <w:color w:val="0563C1"/>
                <w:sz w:val="20"/>
                <w:szCs w:val="20"/>
                <w:u w:val="single"/>
              </w:rPr>
            </w:pPr>
            <w:del w:id="194" w:author="Luke Patterson" w:date="2020-05-21T15:05:00Z">
              <w:r w:rsidDel="00B4418F">
                <w:fldChar w:fldCharType="begin"/>
              </w:r>
              <w:r w:rsidDel="00B4418F">
                <w:delInstrText xml:space="preserve"> HYPERLINK "https://www.nj.gov/labor/forms_pdfs/tdi/TDI%20Report%20for%202016.pdf"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https://www.nj.gov/labor/forms_pdfs/tdi/TDI%20Report%20for%202016.pdf </w:delText>
              </w:r>
              <w:r w:rsidDel="00B4418F">
                <w:rPr>
                  <w:rFonts w:eastAsia="Times New Roman" w:cs="Arial"/>
                  <w:color w:val="0563C1"/>
                  <w:sz w:val="20"/>
                  <w:szCs w:val="20"/>
                  <w:u w:val="single"/>
                </w:rPr>
                <w:fldChar w:fldCharType="end"/>
              </w:r>
            </w:del>
          </w:p>
          <w:p w14:paraId="7C692063" w14:textId="600F46E6" w:rsidR="002F746D" w:rsidRPr="00BA0140" w:rsidDel="00B4418F" w:rsidRDefault="002F746D" w:rsidP="004F1424">
            <w:pPr>
              <w:spacing w:after="0" w:line="240" w:lineRule="auto"/>
              <w:rPr>
                <w:del w:id="195" w:author="Luke Patterson" w:date="2020-05-21T15:05:00Z"/>
                <w:rFonts w:eastAsia="Times New Roman" w:cs="Arial"/>
                <w:color w:val="0563C1"/>
                <w:sz w:val="20"/>
                <w:szCs w:val="20"/>
                <w:u w:val="single"/>
              </w:rPr>
            </w:pPr>
            <w:del w:id="196" w:author="Luke Patterson" w:date="2020-05-21T15:05:00Z">
              <w:r w:rsidRPr="00BA0140" w:rsidDel="00B4418F">
                <w:rPr>
                  <w:rFonts w:cs="Arial"/>
                  <w:sz w:val="20"/>
                  <w:szCs w:val="20"/>
                </w:rPr>
                <w:delText>Rhode Island:</w:delText>
              </w:r>
            </w:del>
          </w:p>
        </w:tc>
      </w:tr>
      <w:tr w:rsidR="002F746D" w:rsidRPr="004F1424" w:rsidDel="00B4418F" w14:paraId="5621E59E" w14:textId="77777777" w:rsidTr="004F1424">
        <w:trPr>
          <w:trHeight w:val="300"/>
          <w:del w:id="197" w:author="Luke Patterson" w:date="2020-05-21T15:05:00Z"/>
        </w:trPr>
        <w:tc>
          <w:tcPr>
            <w:tcW w:w="8144" w:type="dxa"/>
            <w:tcBorders>
              <w:top w:val="nil"/>
              <w:left w:val="nil"/>
              <w:bottom w:val="nil"/>
              <w:right w:val="nil"/>
            </w:tcBorders>
            <w:shd w:val="clear" w:color="auto" w:fill="auto"/>
            <w:noWrap/>
            <w:vAlign w:val="bottom"/>
            <w:hideMark/>
          </w:tcPr>
          <w:p w14:paraId="3D9D49B8" w14:textId="77777777" w:rsidR="002F746D" w:rsidRPr="004F1424" w:rsidDel="00B4418F" w:rsidRDefault="002F746D" w:rsidP="004F1424">
            <w:pPr>
              <w:spacing w:after="0" w:line="240" w:lineRule="auto"/>
              <w:rPr>
                <w:del w:id="198" w:author="Luke Patterson" w:date="2020-05-21T15:05:00Z"/>
                <w:rFonts w:eastAsia="Times New Roman" w:cs="Arial"/>
                <w:color w:val="0563C1"/>
                <w:sz w:val="20"/>
                <w:szCs w:val="20"/>
                <w:u w:val="single"/>
              </w:rPr>
            </w:pPr>
            <w:del w:id="199" w:author="Luke Patterson" w:date="2020-05-21T15:05:00Z">
              <w:r w:rsidDel="00B4418F">
                <w:fldChar w:fldCharType="begin"/>
              </w:r>
              <w:r w:rsidDel="00B4418F">
                <w:delInstrText xml:space="preserve"> HYPERLINK "http://www.dlt.ri.gov/lmi/uiadmin.htm" </w:delInstrText>
              </w:r>
              <w:r w:rsidDel="00B4418F">
                <w:fldChar w:fldCharType="separate"/>
              </w:r>
              <w:r w:rsidRPr="00BA0140" w:rsidDel="00B4418F">
                <w:rPr>
                  <w:rFonts w:eastAsia="Times New Roman" w:cs="Arial"/>
                  <w:color w:val="0563C1"/>
                  <w:sz w:val="20"/>
                  <w:szCs w:val="20"/>
                  <w:u w:val="single"/>
                </w:rPr>
                <w:delText>http://www.dlt.ri.gov/lmi/uiadmin.htm</w:delText>
              </w:r>
              <w:r w:rsidDel="00B4418F">
                <w:rPr>
                  <w:rFonts w:eastAsia="Times New Roman" w:cs="Arial"/>
                  <w:color w:val="0563C1"/>
                  <w:sz w:val="20"/>
                  <w:szCs w:val="20"/>
                  <w:u w:val="single"/>
                </w:rPr>
                <w:fldChar w:fldCharType="end"/>
              </w:r>
            </w:del>
          </w:p>
        </w:tc>
      </w:tr>
    </w:tbl>
    <w:p w14:paraId="397C0024" w14:textId="30E7CA09" w:rsidR="002F746D" w:rsidDel="00B4418F" w:rsidRDefault="002F746D">
      <w:pPr>
        <w:pStyle w:val="FootnoteText"/>
        <w:rPr>
          <w:del w:id="200" w:author="Luke Patterson" w:date="2020-05-21T15:05:00Z"/>
        </w:rPr>
      </w:pPr>
    </w:p>
  </w:footnote>
  <w:footnote w:id="12">
    <w:p w14:paraId="19048AF8" w14:textId="576453E3" w:rsidR="00B4418F" w:rsidRDefault="00B4418F">
      <w:pPr>
        <w:pStyle w:val="FootnoteText"/>
      </w:pPr>
      <w:ins w:id="215" w:author="Luke Patterson" w:date="2020-05-21T15:07:00Z">
        <w:r>
          <w:rPr>
            <w:rStyle w:val="FootnoteReference"/>
          </w:rPr>
          <w:footnoteRef/>
        </w:r>
        <w:r>
          <w:t xml:space="preserve"> Through multiplying the take up rates by </w:t>
        </w:r>
        <w:r w:rsidR="003334CB">
          <w:t xml:space="preserve">the ratio of </w:t>
        </w:r>
      </w:ins>
      <w:ins w:id="216" w:author="Luke Patterson" w:date="2020-05-21T15:11:00Z">
        <w:r w:rsidR="003334CB">
          <w:t>actually</w:t>
        </w:r>
      </w:ins>
      <w:ins w:id="217" w:author="Luke Patterson" w:date="2020-05-21T15:07:00Z">
        <w:r w:rsidR="003334CB">
          <w:t>-</w:t>
        </w:r>
      </w:ins>
      <w:ins w:id="218" w:author="Luke Patterson" w:date="2020-05-21T15:10:00Z">
        <w:r w:rsidR="003334CB">
          <w:t xml:space="preserve">eligible </w:t>
        </w:r>
      </w:ins>
      <w:ins w:id="219" w:author="Luke Patterson" w:date="2020-05-21T15:07:00Z">
        <w:r w:rsidR="003334CB">
          <w:t>to</w:t>
        </w:r>
      </w:ins>
      <w:ins w:id="220" w:author="Luke Patterson" w:date="2020-05-21T15:10:00Z">
        <w:r w:rsidR="003334CB">
          <w:t xml:space="preserve"> </w:t>
        </w:r>
      </w:ins>
      <w:ins w:id="221" w:author="Luke Patterson" w:date="2020-05-21T15:11:00Z">
        <w:r w:rsidR="003334CB">
          <w:t>simulated</w:t>
        </w:r>
      </w:ins>
      <w:ins w:id="222" w:author="Luke Patterson" w:date="2020-05-21T15:07:00Z">
        <w:r w:rsidR="003334CB">
          <w:t>-</w:t>
        </w:r>
        <w:r>
          <w:t>eligible CA workers.</w:t>
        </w:r>
      </w:ins>
      <w:ins w:id="223" w:author="Luke Patterson" w:date="2020-05-21T15:10:00Z">
        <w:r w:rsidR="003334CB">
          <w:t xml:space="preserve"> </w:t>
        </w:r>
      </w:ins>
      <w:ins w:id="224" w:author="Luke Patterson" w:date="2020-05-21T15:11:00Z">
        <w:r w:rsidR="003334CB">
          <w:t xml:space="preserve">As shown </w:t>
        </w:r>
      </w:ins>
      <w:ins w:id="225" w:author="Luke Patterson" w:date="2020-05-21T15:10:00Z">
        <w:r w:rsidR="003334CB">
          <w:t>in exhibit 3</w:t>
        </w:r>
      </w:ins>
      <w:ins w:id="226" w:author="Luke Patterson" w:date="2020-05-21T15:11:00Z">
        <w:r w:rsidR="003334CB">
          <w:t>, this is 17.28/15.02 = 1.15.</w:t>
        </w:r>
      </w:ins>
    </w:p>
  </w:footnote>
  <w:footnote w:id="13">
    <w:p w14:paraId="381D18F1" w14:textId="77777777" w:rsidR="00B4418F" w:rsidRDefault="00B4418F" w:rsidP="00B4418F">
      <w:pPr>
        <w:pStyle w:val="FootnoteText"/>
        <w:rPr>
          <w:ins w:id="230" w:author="Luke Patterson" w:date="2020-05-21T15:09:00Z"/>
        </w:rPr>
      </w:pPr>
      <w:ins w:id="231" w:author="Luke Patterson" w:date="2020-05-21T15:09:00Z">
        <w:r>
          <w:rPr>
            <w:rStyle w:val="FootnoteReference"/>
          </w:rPr>
          <w:footnoteRef/>
        </w:r>
        <w:r>
          <w:t xml:space="preserve"> The differing definitions between Medical and Family leave types derives from how all three states have grouped the</w:t>
        </w:r>
      </w:ins>
    </w:p>
  </w:footnote>
  <w:footnote w:id="14">
    <w:p w14:paraId="157C1ABC" w14:textId="4FFCAC52" w:rsidR="00D22055" w:rsidRDefault="00D22055">
      <w:pPr>
        <w:pStyle w:val="FootnoteText"/>
      </w:pPr>
      <w:ins w:id="297" w:author="Luke Patterson" w:date="2020-05-21T15:31:00Z">
        <w:r>
          <w:rPr>
            <w:rStyle w:val="FootnoteReference"/>
          </w:rPr>
          <w:footnoteRef/>
        </w:r>
        <w:r>
          <w:t xml:space="preserve"> [Placeholder for URL]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ef Evaluation Office">
    <w15:presenceInfo w15:providerId="None" w15:userId="Chief Evaluation Office"/>
  </w15:person>
  <w15:person w15:author="Luke Patterson">
    <w15:presenceInfo w15:providerId="AD" w15:userId="S-1-5-21-2024292843-174698863-1700471210-6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3EB5"/>
    <w:rsid w:val="00017FCD"/>
    <w:rsid w:val="00025B39"/>
    <w:rsid w:val="00034C5B"/>
    <w:rsid w:val="00040F74"/>
    <w:rsid w:val="000545DE"/>
    <w:rsid w:val="000576CC"/>
    <w:rsid w:val="00060B5F"/>
    <w:rsid w:val="00070B3F"/>
    <w:rsid w:val="00074D4B"/>
    <w:rsid w:val="00083762"/>
    <w:rsid w:val="000B1F5A"/>
    <w:rsid w:val="000C1127"/>
    <w:rsid w:val="000C54B2"/>
    <w:rsid w:val="000C6C03"/>
    <w:rsid w:val="000D7A86"/>
    <w:rsid w:val="000E59F0"/>
    <w:rsid w:val="000F53EA"/>
    <w:rsid w:val="0010471D"/>
    <w:rsid w:val="001132CC"/>
    <w:rsid w:val="00126CE8"/>
    <w:rsid w:val="00126EFC"/>
    <w:rsid w:val="001474CE"/>
    <w:rsid w:val="00161591"/>
    <w:rsid w:val="001725F9"/>
    <w:rsid w:val="0017525B"/>
    <w:rsid w:val="00182BCB"/>
    <w:rsid w:val="00183C6B"/>
    <w:rsid w:val="001929BB"/>
    <w:rsid w:val="001952D8"/>
    <w:rsid w:val="001B0BE7"/>
    <w:rsid w:val="001B15C0"/>
    <w:rsid w:val="001D7F0D"/>
    <w:rsid w:val="001E1556"/>
    <w:rsid w:val="001E3ED0"/>
    <w:rsid w:val="001F36EE"/>
    <w:rsid w:val="002019A0"/>
    <w:rsid w:val="00201C83"/>
    <w:rsid w:val="002064AF"/>
    <w:rsid w:val="00210971"/>
    <w:rsid w:val="002228DB"/>
    <w:rsid w:val="00222B92"/>
    <w:rsid w:val="00225414"/>
    <w:rsid w:val="00245E11"/>
    <w:rsid w:val="002604A5"/>
    <w:rsid w:val="00276CA6"/>
    <w:rsid w:val="00277654"/>
    <w:rsid w:val="00282D19"/>
    <w:rsid w:val="00287949"/>
    <w:rsid w:val="00293164"/>
    <w:rsid w:val="002A482A"/>
    <w:rsid w:val="002A5AC1"/>
    <w:rsid w:val="002C3494"/>
    <w:rsid w:val="002C39C8"/>
    <w:rsid w:val="002D0AFA"/>
    <w:rsid w:val="002D5CA8"/>
    <w:rsid w:val="002E59E7"/>
    <w:rsid w:val="002F746D"/>
    <w:rsid w:val="002F7D7E"/>
    <w:rsid w:val="00304212"/>
    <w:rsid w:val="003152A5"/>
    <w:rsid w:val="003221C7"/>
    <w:rsid w:val="003264E9"/>
    <w:rsid w:val="003334CB"/>
    <w:rsid w:val="0034397B"/>
    <w:rsid w:val="003476D8"/>
    <w:rsid w:val="00353E42"/>
    <w:rsid w:val="003636CE"/>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164AB"/>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04B4F"/>
    <w:rsid w:val="00507594"/>
    <w:rsid w:val="005133AF"/>
    <w:rsid w:val="005231D1"/>
    <w:rsid w:val="00523813"/>
    <w:rsid w:val="00532C64"/>
    <w:rsid w:val="0054430F"/>
    <w:rsid w:val="005501F3"/>
    <w:rsid w:val="00557064"/>
    <w:rsid w:val="00564267"/>
    <w:rsid w:val="005712A5"/>
    <w:rsid w:val="00575516"/>
    <w:rsid w:val="00580B94"/>
    <w:rsid w:val="0058198B"/>
    <w:rsid w:val="005842BE"/>
    <w:rsid w:val="00590CE7"/>
    <w:rsid w:val="00597EC9"/>
    <w:rsid w:val="005A0807"/>
    <w:rsid w:val="005A1266"/>
    <w:rsid w:val="005B0211"/>
    <w:rsid w:val="005B3482"/>
    <w:rsid w:val="005D060A"/>
    <w:rsid w:val="005D5DFC"/>
    <w:rsid w:val="005E2DF4"/>
    <w:rsid w:val="005E52B3"/>
    <w:rsid w:val="005F0EAB"/>
    <w:rsid w:val="00614252"/>
    <w:rsid w:val="0062273D"/>
    <w:rsid w:val="0062515B"/>
    <w:rsid w:val="006255A8"/>
    <w:rsid w:val="0063498E"/>
    <w:rsid w:val="00636109"/>
    <w:rsid w:val="00636CC4"/>
    <w:rsid w:val="006463D4"/>
    <w:rsid w:val="00656EEB"/>
    <w:rsid w:val="006603F5"/>
    <w:rsid w:val="006607EA"/>
    <w:rsid w:val="00662EEE"/>
    <w:rsid w:val="00666422"/>
    <w:rsid w:val="006667EC"/>
    <w:rsid w:val="006675C0"/>
    <w:rsid w:val="00667F27"/>
    <w:rsid w:val="0067073C"/>
    <w:rsid w:val="00673154"/>
    <w:rsid w:val="00673F69"/>
    <w:rsid w:val="00675D2A"/>
    <w:rsid w:val="006C7BA3"/>
    <w:rsid w:val="006F13AA"/>
    <w:rsid w:val="0070312E"/>
    <w:rsid w:val="007059FF"/>
    <w:rsid w:val="00706F7A"/>
    <w:rsid w:val="00716C8D"/>
    <w:rsid w:val="00723FD6"/>
    <w:rsid w:val="007339E5"/>
    <w:rsid w:val="007344BE"/>
    <w:rsid w:val="007410B2"/>
    <w:rsid w:val="00741B39"/>
    <w:rsid w:val="00741D03"/>
    <w:rsid w:val="0075009E"/>
    <w:rsid w:val="00755681"/>
    <w:rsid w:val="00760590"/>
    <w:rsid w:val="00761A86"/>
    <w:rsid w:val="007679D9"/>
    <w:rsid w:val="00773476"/>
    <w:rsid w:val="007759B1"/>
    <w:rsid w:val="0077772C"/>
    <w:rsid w:val="007818EB"/>
    <w:rsid w:val="0078195C"/>
    <w:rsid w:val="007A0246"/>
    <w:rsid w:val="007B4748"/>
    <w:rsid w:val="007C0954"/>
    <w:rsid w:val="007C13DD"/>
    <w:rsid w:val="007C33A8"/>
    <w:rsid w:val="007D103D"/>
    <w:rsid w:val="007D2927"/>
    <w:rsid w:val="007E39A1"/>
    <w:rsid w:val="007F45D1"/>
    <w:rsid w:val="00801EFD"/>
    <w:rsid w:val="00803064"/>
    <w:rsid w:val="00824059"/>
    <w:rsid w:val="0083566A"/>
    <w:rsid w:val="008455F6"/>
    <w:rsid w:val="00845F82"/>
    <w:rsid w:val="00853374"/>
    <w:rsid w:val="00857561"/>
    <w:rsid w:val="00862953"/>
    <w:rsid w:val="0086636B"/>
    <w:rsid w:val="008720EC"/>
    <w:rsid w:val="008840D0"/>
    <w:rsid w:val="008923E6"/>
    <w:rsid w:val="00892A29"/>
    <w:rsid w:val="008A5E8D"/>
    <w:rsid w:val="008B3A00"/>
    <w:rsid w:val="008C6D33"/>
    <w:rsid w:val="008D0218"/>
    <w:rsid w:val="008D10A3"/>
    <w:rsid w:val="008D4615"/>
    <w:rsid w:val="008E4C89"/>
    <w:rsid w:val="008E5125"/>
    <w:rsid w:val="008F7CB5"/>
    <w:rsid w:val="00903B91"/>
    <w:rsid w:val="00904A30"/>
    <w:rsid w:val="00906B91"/>
    <w:rsid w:val="00906F68"/>
    <w:rsid w:val="009171F2"/>
    <w:rsid w:val="009343BA"/>
    <w:rsid w:val="00934E00"/>
    <w:rsid w:val="0093750D"/>
    <w:rsid w:val="00962C9A"/>
    <w:rsid w:val="00963048"/>
    <w:rsid w:val="00964A7E"/>
    <w:rsid w:val="00971751"/>
    <w:rsid w:val="00975B59"/>
    <w:rsid w:val="009767A3"/>
    <w:rsid w:val="00980BA7"/>
    <w:rsid w:val="00980BFE"/>
    <w:rsid w:val="00985A73"/>
    <w:rsid w:val="00985DAB"/>
    <w:rsid w:val="009A7A09"/>
    <w:rsid w:val="009B032C"/>
    <w:rsid w:val="009B1F8E"/>
    <w:rsid w:val="009C31AA"/>
    <w:rsid w:val="009D0100"/>
    <w:rsid w:val="009D0B8C"/>
    <w:rsid w:val="009D1FBF"/>
    <w:rsid w:val="009D5D98"/>
    <w:rsid w:val="009D7850"/>
    <w:rsid w:val="009E1D15"/>
    <w:rsid w:val="009F4021"/>
    <w:rsid w:val="009F42C2"/>
    <w:rsid w:val="00A04362"/>
    <w:rsid w:val="00A0564B"/>
    <w:rsid w:val="00A06ECE"/>
    <w:rsid w:val="00A0764C"/>
    <w:rsid w:val="00A14A91"/>
    <w:rsid w:val="00A20416"/>
    <w:rsid w:val="00A205FC"/>
    <w:rsid w:val="00A30594"/>
    <w:rsid w:val="00A31039"/>
    <w:rsid w:val="00A314CC"/>
    <w:rsid w:val="00A36CC1"/>
    <w:rsid w:val="00A40C43"/>
    <w:rsid w:val="00A53001"/>
    <w:rsid w:val="00A65247"/>
    <w:rsid w:val="00A7187B"/>
    <w:rsid w:val="00A770BA"/>
    <w:rsid w:val="00A804BD"/>
    <w:rsid w:val="00A8072F"/>
    <w:rsid w:val="00A82C3D"/>
    <w:rsid w:val="00A86ACA"/>
    <w:rsid w:val="00A91D16"/>
    <w:rsid w:val="00AB2A30"/>
    <w:rsid w:val="00AB361F"/>
    <w:rsid w:val="00AC42B9"/>
    <w:rsid w:val="00AC4727"/>
    <w:rsid w:val="00AD12B0"/>
    <w:rsid w:val="00AD4CBB"/>
    <w:rsid w:val="00AD6621"/>
    <w:rsid w:val="00AE155E"/>
    <w:rsid w:val="00AF0A2C"/>
    <w:rsid w:val="00AF6A32"/>
    <w:rsid w:val="00B10952"/>
    <w:rsid w:val="00B1730C"/>
    <w:rsid w:val="00B21BEC"/>
    <w:rsid w:val="00B228EC"/>
    <w:rsid w:val="00B32A0D"/>
    <w:rsid w:val="00B4418F"/>
    <w:rsid w:val="00B47F52"/>
    <w:rsid w:val="00B70368"/>
    <w:rsid w:val="00B70B94"/>
    <w:rsid w:val="00B9036F"/>
    <w:rsid w:val="00BA0140"/>
    <w:rsid w:val="00BA0524"/>
    <w:rsid w:val="00BA2532"/>
    <w:rsid w:val="00BB303C"/>
    <w:rsid w:val="00BC42F8"/>
    <w:rsid w:val="00BD0D2F"/>
    <w:rsid w:val="00BD37E7"/>
    <w:rsid w:val="00BD55EE"/>
    <w:rsid w:val="00BF3788"/>
    <w:rsid w:val="00BF4E52"/>
    <w:rsid w:val="00C041F2"/>
    <w:rsid w:val="00C12C8F"/>
    <w:rsid w:val="00C175A3"/>
    <w:rsid w:val="00C31AE6"/>
    <w:rsid w:val="00C401E5"/>
    <w:rsid w:val="00C510CB"/>
    <w:rsid w:val="00C65214"/>
    <w:rsid w:val="00C6650B"/>
    <w:rsid w:val="00C71E6D"/>
    <w:rsid w:val="00C7487B"/>
    <w:rsid w:val="00C93954"/>
    <w:rsid w:val="00C939C0"/>
    <w:rsid w:val="00CA0CC6"/>
    <w:rsid w:val="00CA1179"/>
    <w:rsid w:val="00CA3CBF"/>
    <w:rsid w:val="00CA7BE1"/>
    <w:rsid w:val="00CB1F79"/>
    <w:rsid w:val="00CD05AE"/>
    <w:rsid w:val="00CE3C6F"/>
    <w:rsid w:val="00CE5316"/>
    <w:rsid w:val="00CF09FC"/>
    <w:rsid w:val="00D02E3A"/>
    <w:rsid w:val="00D02E77"/>
    <w:rsid w:val="00D114AD"/>
    <w:rsid w:val="00D118D4"/>
    <w:rsid w:val="00D22055"/>
    <w:rsid w:val="00D2546E"/>
    <w:rsid w:val="00D2770F"/>
    <w:rsid w:val="00D54F37"/>
    <w:rsid w:val="00D656B7"/>
    <w:rsid w:val="00D65E02"/>
    <w:rsid w:val="00D73CE5"/>
    <w:rsid w:val="00D77662"/>
    <w:rsid w:val="00D85D0C"/>
    <w:rsid w:val="00D94C3F"/>
    <w:rsid w:val="00D95B81"/>
    <w:rsid w:val="00DA5AE7"/>
    <w:rsid w:val="00DD03BA"/>
    <w:rsid w:val="00DD1C43"/>
    <w:rsid w:val="00DD5120"/>
    <w:rsid w:val="00DE04AB"/>
    <w:rsid w:val="00DF304E"/>
    <w:rsid w:val="00DF4923"/>
    <w:rsid w:val="00E073C6"/>
    <w:rsid w:val="00E22B17"/>
    <w:rsid w:val="00E31654"/>
    <w:rsid w:val="00E35CD9"/>
    <w:rsid w:val="00E40ABE"/>
    <w:rsid w:val="00E44B89"/>
    <w:rsid w:val="00E47925"/>
    <w:rsid w:val="00E51A70"/>
    <w:rsid w:val="00E5382D"/>
    <w:rsid w:val="00E60A4F"/>
    <w:rsid w:val="00E60C35"/>
    <w:rsid w:val="00E710C2"/>
    <w:rsid w:val="00E76066"/>
    <w:rsid w:val="00E805E4"/>
    <w:rsid w:val="00E82508"/>
    <w:rsid w:val="00E847F9"/>
    <w:rsid w:val="00E85ED7"/>
    <w:rsid w:val="00E92310"/>
    <w:rsid w:val="00E943A5"/>
    <w:rsid w:val="00EB5622"/>
    <w:rsid w:val="00EB7A90"/>
    <w:rsid w:val="00EC287C"/>
    <w:rsid w:val="00EC3E92"/>
    <w:rsid w:val="00ED59AD"/>
    <w:rsid w:val="00EE0482"/>
    <w:rsid w:val="00EF7896"/>
    <w:rsid w:val="00F033F7"/>
    <w:rsid w:val="00F04BD3"/>
    <w:rsid w:val="00F05F5B"/>
    <w:rsid w:val="00F15D60"/>
    <w:rsid w:val="00F178CA"/>
    <w:rsid w:val="00F46528"/>
    <w:rsid w:val="00F54FF3"/>
    <w:rsid w:val="00F60DC9"/>
    <w:rsid w:val="00F6684D"/>
    <w:rsid w:val="00F75A10"/>
    <w:rsid w:val="00F769C0"/>
    <w:rsid w:val="00F83D4A"/>
    <w:rsid w:val="00F90909"/>
    <w:rsid w:val="00F92205"/>
    <w:rsid w:val="00F93B1B"/>
    <w:rsid w:val="00FC630A"/>
    <w:rsid w:val="00FD2BD6"/>
    <w:rsid w:val="00FD3AFC"/>
    <w:rsid w:val="00FD6C19"/>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294723884">
      <w:bodyDiv w:val="1"/>
      <w:marLeft w:val="0"/>
      <w:marRight w:val="0"/>
      <w:marTop w:val="0"/>
      <w:marBottom w:val="0"/>
      <w:divBdr>
        <w:top w:val="none" w:sz="0" w:space="0" w:color="auto"/>
        <w:left w:val="none" w:sz="0" w:space="0" w:color="auto"/>
        <w:bottom w:val="none" w:sz="0" w:space="0" w:color="auto"/>
        <w:right w:val="none" w:sz="0" w:space="0" w:color="auto"/>
      </w:divBdr>
    </w:div>
    <w:div w:id="547767049">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419641928">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2.census.gov/programs-surveys/acs/methodology/design_and_methodology/acs_design_methodology_report_201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lims.dccouncil.us/Download/34613/B21-0415-Economic-and-Policy-Impact-Statement-UPLAA3.pdf"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71B3-1BBE-446D-960D-FCE244C1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8</cp:revision>
  <dcterms:created xsi:type="dcterms:W3CDTF">2020-05-21T14:35:00Z</dcterms:created>
  <dcterms:modified xsi:type="dcterms:W3CDTF">2020-05-22T20:09:00Z</dcterms:modified>
</cp:coreProperties>
</file>